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12C65" w14:textId="6A9384C2" w:rsidR="007C1B89" w:rsidRPr="000819EA" w:rsidRDefault="005068FE" w:rsidP="00614B64">
      <w:pPr>
        <w:spacing w:after="0"/>
        <w:rPr>
          <w:lang w:val="ru-RU"/>
        </w:rPr>
      </w:pPr>
      <w:r w:rsidRPr="000819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3588C" wp14:editId="39AE30D1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6271260" cy="708660"/>
                <wp:effectExtent l="10160" t="9525" r="5080" b="5715"/>
                <wp:wrapNone/>
                <wp:docPr id="4" name="Скругленный 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260" cy="708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185A" w14:textId="4E195AC5" w:rsidR="001A70A8" w:rsidRPr="00336A8D" w:rsidRDefault="001A70A8" w:rsidP="001A70A8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336A8D">
                              <w:rPr>
                                <w:color w:val="FFFFFF" w:themeColor="background1"/>
                                <w:lang w:val="ru-RU"/>
                              </w:rPr>
                              <w:t xml:space="preserve">Дисклеймер: в данном кейсе используются </w:t>
                            </w:r>
                            <w:r w:rsidR="005B29D6" w:rsidRPr="00336A8D">
                              <w:rPr>
                                <w:color w:val="FFFFFF" w:themeColor="background1"/>
                                <w:lang w:val="ru-RU"/>
                              </w:rPr>
                              <w:t>за</w:t>
                            </w:r>
                            <w:r w:rsidRPr="00336A8D">
                              <w:rPr>
                                <w:color w:val="FFFFFF" w:themeColor="background1"/>
                                <w:lang w:val="ru-RU"/>
                              </w:rPr>
                              <w:t>маскированные «живые» данные настоящей задачи, при этом все названия в кейсе подобраны случайно</w:t>
                            </w:r>
                            <w:r w:rsidR="00810B03">
                              <w:rPr>
                                <w:color w:val="FFFFFF" w:themeColor="background1"/>
                                <w:lang w:val="ru-RU"/>
                              </w:rPr>
                              <w:t>,</w:t>
                            </w:r>
                            <w:r w:rsidRPr="00336A8D">
                              <w:rPr>
                                <w:color w:val="FFFFFF" w:themeColor="background1"/>
                                <w:lang w:val="ru-RU"/>
                              </w:rPr>
                              <w:t xml:space="preserve"> сохраняя смысл данных, все совпадения с реально существующими – случайны.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3588C" id="Скругленный прямоугольник 3" o:spid="_x0000_s1026" style="position:absolute;margin-left:442.6pt;margin-top:-33pt;width:493.8pt;height:5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" fillcolor="#a5a5a5 [3206]" strokecolor="#525252 [1606]" strokeweight=".5pt">
                <v:stroke joinstyle="miter"/>
                <v:textbox>
                  <w:txbxContent>
                    <w:p w14:paraId="23DA185A" w14:textId="4E195AC5" w:rsidR="001A70A8" w:rsidRPr="00336A8D" w:rsidRDefault="001A70A8" w:rsidP="001A70A8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336A8D">
                        <w:rPr>
                          <w:color w:val="FFFFFF" w:themeColor="background1"/>
                          <w:lang w:val="ru-RU"/>
                        </w:rPr>
                        <w:t xml:space="preserve">Дисклеймер: в данном кейсе используются </w:t>
                      </w:r>
                      <w:r w:rsidR="005B29D6" w:rsidRPr="00336A8D">
                        <w:rPr>
                          <w:color w:val="FFFFFF" w:themeColor="background1"/>
                          <w:lang w:val="ru-RU"/>
                        </w:rPr>
                        <w:t>за</w:t>
                      </w:r>
                      <w:r w:rsidRPr="00336A8D">
                        <w:rPr>
                          <w:color w:val="FFFFFF" w:themeColor="background1"/>
                          <w:lang w:val="ru-RU"/>
                        </w:rPr>
                        <w:t>маскированные «живые» данные настоящей задачи, при этом все названия в кейсе подобраны случайно</w:t>
                      </w:r>
                      <w:r w:rsidR="00810B03">
                        <w:rPr>
                          <w:color w:val="FFFFFF" w:themeColor="background1"/>
                          <w:lang w:val="ru-RU"/>
                        </w:rPr>
                        <w:t>,</w:t>
                      </w:r>
                      <w:r w:rsidRPr="00336A8D">
                        <w:rPr>
                          <w:color w:val="FFFFFF" w:themeColor="background1"/>
                          <w:lang w:val="ru-RU"/>
                        </w:rPr>
                        <w:t xml:space="preserve"> сохраняя смысл данных, все совпадения с реально существующими – случайны.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4B64" w:rsidRPr="000819EA">
        <w:rPr>
          <w:lang w:val="ru-RU"/>
        </w:rPr>
        <w:br/>
      </w:r>
    </w:p>
    <w:p w14:paraId="3960DDEE" w14:textId="77777777" w:rsidR="005C472D" w:rsidRPr="000819EA" w:rsidRDefault="003D6E2F" w:rsidP="00614B64">
      <w:pPr>
        <w:pStyle w:val="Heading1"/>
        <w:pBdr>
          <w:bottom w:val="single" w:sz="6" w:space="1" w:color="auto"/>
        </w:pBdr>
        <w:rPr>
          <w:lang w:val="ru-RU"/>
        </w:rPr>
      </w:pPr>
      <w:r w:rsidRPr="000819EA">
        <w:rPr>
          <w:lang w:val="ru-RU"/>
        </w:rPr>
        <w:t>Контекст</w:t>
      </w:r>
    </w:p>
    <w:p w14:paraId="542ED8FD" w14:textId="77777777" w:rsidR="005C472D" w:rsidRPr="000819EA" w:rsidRDefault="005C472D" w:rsidP="00614B64">
      <w:pPr>
        <w:spacing w:after="0"/>
        <w:rPr>
          <w:lang w:val="ru-RU"/>
        </w:rPr>
      </w:pPr>
    </w:p>
    <w:p w14:paraId="0BF61BA1" w14:textId="0038DFEC" w:rsidR="00882F9F" w:rsidRPr="000819EA" w:rsidRDefault="005C472D" w:rsidP="0098056B">
      <w:p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В</w:t>
      </w:r>
      <w:r w:rsidR="00E857D1" w:rsidRPr="000819EA">
        <w:rPr>
          <w:rFonts w:cstheme="minorHAnsi"/>
          <w:lang w:val="ru-RU"/>
        </w:rPr>
        <w:t xml:space="preserve"> далеком </w:t>
      </w:r>
      <w:r w:rsidR="00933930" w:rsidRPr="000819EA">
        <w:rPr>
          <w:rFonts w:cstheme="minorHAnsi"/>
          <w:lang w:val="ru-RU"/>
        </w:rPr>
        <w:t>21</w:t>
      </w:r>
      <w:r w:rsidR="008B331E" w:rsidRPr="000819EA">
        <w:rPr>
          <w:rFonts w:cstheme="minorHAnsi"/>
          <w:lang w:val="ru-RU"/>
        </w:rPr>
        <w:t>71</w:t>
      </w:r>
      <w:r w:rsidR="00E74707" w:rsidRPr="000819EA">
        <w:rPr>
          <w:rFonts w:cstheme="minorHAnsi"/>
          <w:lang w:val="ru-RU"/>
        </w:rPr>
        <w:t xml:space="preserve"> году </w:t>
      </w:r>
      <w:r w:rsidR="008B331E" w:rsidRPr="000819EA">
        <w:rPr>
          <w:rFonts w:cstheme="minorHAnsi"/>
          <w:lang w:val="ru-RU"/>
        </w:rPr>
        <w:t xml:space="preserve">ученые </w:t>
      </w:r>
      <w:r w:rsidR="00882F9F" w:rsidRPr="000819EA">
        <w:rPr>
          <w:rFonts w:cstheme="minorHAnsi"/>
          <w:lang w:val="ru-RU"/>
        </w:rPr>
        <w:t>нашли древний артефакт, который помог</w:t>
      </w:r>
      <w:r w:rsidR="008B331E" w:rsidRPr="000819EA">
        <w:rPr>
          <w:rFonts w:cstheme="minorHAnsi"/>
          <w:lang w:val="ru-RU"/>
        </w:rPr>
        <w:t xml:space="preserve"> реши</w:t>
      </w:r>
      <w:r w:rsidR="00882F9F" w:rsidRPr="000819EA">
        <w:rPr>
          <w:rFonts w:cstheme="minorHAnsi"/>
          <w:lang w:val="ru-RU"/>
        </w:rPr>
        <w:t>ть одну из</w:t>
      </w:r>
      <w:r w:rsidR="008B331E" w:rsidRPr="000819EA">
        <w:rPr>
          <w:rFonts w:cstheme="minorHAnsi"/>
          <w:lang w:val="ru-RU"/>
        </w:rPr>
        <w:t xml:space="preserve"> главн</w:t>
      </w:r>
      <w:r w:rsidR="00882F9F" w:rsidRPr="000819EA">
        <w:rPr>
          <w:rFonts w:cstheme="minorHAnsi"/>
          <w:lang w:val="ru-RU"/>
        </w:rPr>
        <w:t>ых</w:t>
      </w:r>
      <w:r w:rsidR="008B331E" w:rsidRPr="000819EA">
        <w:rPr>
          <w:rFonts w:cstheme="minorHAnsi"/>
          <w:lang w:val="ru-RU"/>
        </w:rPr>
        <w:t xml:space="preserve"> проблем </w:t>
      </w:r>
      <w:r w:rsidR="0049330B" w:rsidRPr="000819EA">
        <w:rPr>
          <w:rFonts w:cstheme="minorHAnsi"/>
          <w:lang w:val="ru-RU"/>
        </w:rPr>
        <w:t>всех D</w:t>
      </w:r>
      <w:r w:rsidR="008B331E" w:rsidRPr="000819EA">
        <w:rPr>
          <w:rFonts w:cstheme="minorHAnsi"/>
          <w:lang w:val="ru-RU"/>
        </w:rPr>
        <w:t>ata</w:t>
      </w:r>
      <w:r w:rsidR="0049330B" w:rsidRPr="000819EA">
        <w:rPr>
          <w:rFonts w:cstheme="minorHAnsi"/>
          <w:lang w:val="ru-RU"/>
        </w:rPr>
        <w:t xml:space="preserve"> Scientist-ов</w:t>
      </w:r>
      <w:r w:rsidR="008B331E" w:rsidRPr="000819EA">
        <w:rPr>
          <w:rFonts w:cstheme="minorHAnsi"/>
          <w:lang w:val="ru-RU"/>
        </w:rPr>
        <w:t xml:space="preserve"> </w:t>
      </w:r>
      <w:r w:rsidR="00882F9F" w:rsidRPr="000819EA">
        <w:rPr>
          <w:rFonts w:cstheme="minorHAnsi"/>
          <w:lang w:val="ru-RU"/>
        </w:rPr>
        <w:t>и аналитики</w:t>
      </w:r>
      <w:r w:rsidR="0049330B" w:rsidRPr="000819EA">
        <w:rPr>
          <w:rFonts w:cstheme="minorHAnsi"/>
          <w:lang w:val="ru-RU"/>
        </w:rPr>
        <w:t xml:space="preserve"> в целом</w:t>
      </w:r>
      <w:r w:rsidR="008B331E" w:rsidRPr="000819EA">
        <w:rPr>
          <w:rFonts w:cstheme="minorHAnsi"/>
          <w:lang w:val="ru-RU"/>
        </w:rPr>
        <w:t xml:space="preserve">: отсутствие параллельных миров. Теперь любой </w:t>
      </w:r>
      <w:r w:rsidR="0049330B" w:rsidRPr="000819EA">
        <w:rPr>
          <w:rFonts w:cstheme="minorHAnsi"/>
          <w:lang w:val="ru-RU"/>
        </w:rPr>
        <w:t>Data Scientist</w:t>
      </w:r>
      <w:r w:rsidR="008B331E" w:rsidRPr="000819EA">
        <w:rPr>
          <w:rFonts w:cstheme="minorHAnsi"/>
          <w:lang w:val="ru-RU"/>
        </w:rPr>
        <w:t xml:space="preserve"> может протестировать любую гипотезу на реальных данных в параллельной вселенной, </w:t>
      </w:r>
      <w:r w:rsidR="006E190D" w:rsidRPr="000819EA">
        <w:rPr>
          <w:rFonts w:cstheme="minorHAnsi"/>
          <w:lang w:val="ru-RU"/>
        </w:rPr>
        <w:t xml:space="preserve">не затрачивая </w:t>
      </w:r>
      <w:r w:rsidR="00882F9F" w:rsidRPr="000819EA">
        <w:rPr>
          <w:rFonts w:cstheme="minorHAnsi"/>
          <w:lang w:val="ru-RU"/>
        </w:rPr>
        <w:t xml:space="preserve"> ресурсы в нашей.</w:t>
      </w:r>
    </w:p>
    <w:p w14:paraId="573C0E26" w14:textId="5FBDB653" w:rsidR="005B584C" w:rsidRPr="000819EA" w:rsidRDefault="00882F9F" w:rsidP="0098056B">
      <w:p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Параллельная вселенная выглядит примерно вот так:</w:t>
      </w:r>
    </w:p>
    <w:p w14:paraId="5E39E50E" w14:textId="4129650F" w:rsidR="00882F9F" w:rsidRPr="000819EA" w:rsidRDefault="00882F9F" w:rsidP="00614B64">
      <w:pPr>
        <w:spacing w:after="0"/>
        <w:rPr>
          <w:lang w:val="ru-RU"/>
        </w:rPr>
      </w:pPr>
      <w:r w:rsidRPr="000819EA">
        <w:rPr>
          <w:noProof/>
        </w:rPr>
        <w:drawing>
          <wp:inline distT="0" distB="0" distL="0" distR="0" wp14:anchorId="2AC1319B" wp14:editId="625B1DD0">
            <wp:extent cx="6286500" cy="3417570"/>
            <wp:effectExtent l="0" t="0" r="0" b="0"/>
            <wp:docPr id="9" name="Рисунок 9" descr="Рецензия на фильм «Земля будущего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цензия на фильм «Земля будущего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B98C" w14:textId="5C93AD7F" w:rsidR="005B584C" w:rsidRPr="000819EA" w:rsidRDefault="005B584C" w:rsidP="00614B64">
      <w:pPr>
        <w:spacing w:after="0"/>
      </w:pPr>
    </w:p>
    <w:p w14:paraId="28CCCC44" w14:textId="54614F7D" w:rsidR="00882F9F" w:rsidRPr="000819EA" w:rsidRDefault="00882F9F" w:rsidP="0098056B">
      <w:p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 xml:space="preserve">В этой вселенной некоторые </w:t>
      </w:r>
      <w:r w:rsidR="00F168F0" w:rsidRPr="000819EA">
        <w:rPr>
          <w:rFonts w:cstheme="minorHAnsi"/>
          <w:lang w:val="ru-RU"/>
        </w:rPr>
        <w:t xml:space="preserve">характеристики </w:t>
      </w:r>
      <w:r w:rsidRPr="000819EA">
        <w:rPr>
          <w:rFonts w:cstheme="minorHAnsi"/>
          <w:lang w:val="ru-RU"/>
        </w:rPr>
        <w:t>перепутаны (например,</w:t>
      </w:r>
      <w:r w:rsidR="006E190D" w:rsidRPr="000819EA">
        <w:rPr>
          <w:rFonts w:cstheme="minorHAnsi"/>
          <w:lang w:val="ru-RU"/>
        </w:rPr>
        <w:t xml:space="preserve"> реальное количество проданных товаров или их названия</w:t>
      </w:r>
      <w:r w:rsidRPr="000819EA">
        <w:rPr>
          <w:rFonts w:cstheme="minorHAnsi"/>
          <w:lang w:val="ru-RU"/>
        </w:rPr>
        <w:t>)</w:t>
      </w:r>
      <w:r w:rsidR="00F168F0" w:rsidRPr="000819EA">
        <w:rPr>
          <w:rFonts w:cstheme="minorHAnsi"/>
          <w:lang w:val="ru-RU"/>
        </w:rPr>
        <w:t>.</w:t>
      </w:r>
      <w:r w:rsidRPr="000819EA">
        <w:rPr>
          <w:rFonts w:cstheme="minorHAnsi"/>
          <w:lang w:val="ru-RU"/>
        </w:rPr>
        <w:t xml:space="preserve"> </w:t>
      </w:r>
      <w:r w:rsidR="00F168F0" w:rsidRPr="000819EA">
        <w:rPr>
          <w:rFonts w:cstheme="minorHAnsi"/>
          <w:lang w:val="ru-RU"/>
        </w:rPr>
        <w:t>О</w:t>
      </w:r>
      <w:r w:rsidRPr="000819EA">
        <w:rPr>
          <w:rFonts w:cstheme="minorHAnsi"/>
          <w:lang w:val="ru-RU"/>
        </w:rPr>
        <w:t xml:space="preserve">днако, все </w:t>
      </w:r>
      <w:r w:rsidR="006E190D" w:rsidRPr="000819EA">
        <w:rPr>
          <w:rFonts w:cstheme="minorHAnsi"/>
          <w:lang w:val="ru-RU"/>
        </w:rPr>
        <w:t xml:space="preserve">взаимосвязи </w:t>
      </w:r>
      <w:r w:rsidRPr="000819EA">
        <w:rPr>
          <w:rFonts w:cstheme="minorHAnsi"/>
          <w:lang w:val="ru-RU"/>
        </w:rPr>
        <w:t>в данных</w:t>
      </w:r>
      <w:r w:rsidR="006E190D" w:rsidRPr="000819EA">
        <w:rPr>
          <w:rFonts w:cstheme="minorHAnsi"/>
          <w:lang w:val="ru-RU"/>
        </w:rPr>
        <w:t xml:space="preserve"> параллельного мира</w:t>
      </w:r>
      <w:r w:rsidRPr="000819EA">
        <w:rPr>
          <w:rFonts w:cstheme="minorHAnsi"/>
          <w:lang w:val="ru-RU"/>
        </w:rPr>
        <w:t xml:space="preserve"> идентичны </w:t>
      </w:r>
      <w:r w:rsidR="006E190D" w:rsidRPr="000819EA">
        <w:rPr>
          <w:rFonts w:cstheme="minorHAnsi"/>
          <w:lang w:val="ru-RU"/>
        </w:rPr>
        <w:t xml:space="preserve">взаимосвязям </w:t>
      </w:r>
      <w:r w:rsidRPr="000819EA">
        <w:rPr>
          <w:rFonts w:cstheme="minorHAnsi"/>
          <w:lang w:val="ru-RU"/>
        </w:rPr>
        <w:t>из нашей вселенной.</w:t>
      </w:r>
    </w:p>
    <w:p w14:paraId="4A849546" w14:textId="57F64782" w:rsidR="00882F9F" w:rsidRPr="000819EA" w:rsidRDefault="00882F9F" w:rsidP="0098056B">
      <w:p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 xml:space="preserve">Вы работаете в </w:t>
      </w:r>
      <w:r w:rsidR="000819EA">
        <w:rPr>
          <w:rFonts w:cstheme="minorHAnsi"/>
          <w:b/>
          <w:lang w:val="ru-RU"/>
        </w:rPr>
        <w:t>Организации</w:t>
      </w:r>
      <w:r w:rsidRPr="000819EA">
        <w:rPr>
          <w:rFonts w:cstheme="minorHAnsi"/>
          <w:lang w:val="ru-RU"/>
        </w:rPr>
        <w:t>, управляющей сетью магазинов,</w:t>
      </w:r>
      <w:r w:rsidR="00F168F0" w:rsidRPr="000819EA">
        <w:rPr>
          <w:rFonts w:cstheme="minorHAnsi"/>
          <w:lang w:val="ru-RU"/>
        </w:rPr>
        <w:t xml:space="preserve"> на которых</w:t>
      </w:r>
      <w:r w:rsidRPr="000819EA">
        <w:rPr>
          <w:rFonts w:cstheme="minorHAnsi"/>
          <w:lang w:val="ru-RU"/>
        </w:rPr>
        <w:t xml:space="preserve"> </w:t>
      </w:r>
      <w:r w:rsidR="00F168F0" w:rsidRPr="000819EA">
        <w:rPr>
          <w:rFonts w:cstheme="minorHAnsi"/>
          <w:lang w:val="ru-RU"/>
        </w:rPr>
        <w:t>продается</w:t>
      </w:r>
      <w:r w:rsidRPr="000819EA">
        <w:rPr>
          <w:rFonts w:cstheme="minorHAnsi"/>
          <w:lang w:val="ru-RU"/>
        </w:rPr>
        <w:t xml:space="preserve"> </w:t>
      </w:r>
      <w:r w:rsidR="00075FDF" w:rsidRPr="000819EA">
        <w:rPr>
          <w:rFonts w:cstheme="minorHAnsi"/>
          <w:lang w:val="ru-RU"/>
        </w:rPr>
        <w:t xml:space="preserve">топливо для космических кораблей и шаттлов, а также </w:t>
      </w:r>
      <w:r w:rsidRPr="000819EA">
        <w:rPr>
          <w:rFonts w:cstheme="minorHAnsi"/>
          <w:lang w:val="ru-RU"/>
        </w:rPr>
        <w:t>различны</w:t>
      </w:r>
      <w:r w:rsidR="00F168F0" w:rsidRPr="000819EA">
        <w:rPr>
          <w:rFonts w:cstheme="minorHAnsi"/>
          <w:lang w:val="ru-RU"/>
        </w:rPr>
        <w:t>е</w:t>
      </w:r>
      <w:r w:rsidRPr="000819EA">
        <w:rPr>
          <w:rFonts w:cstheme="minorHAnsi"/>
          <w:lang w:val="ru-RU"/>
        </w:rPr>
        <w:t xml:space="preserve"> </w:t>
      </w:r>
      <w:r w:rsidR="00075FDF" w:rsidRPr="000819EA">
        <w:rPr>
          <w:rFonts w:cstheme="minorHAnsi"/>
          <w:lang w:val="ru-RU"/>
        </w:rPr>
        <w:t>други</w:t>
      </w:r>
      <w:r w:rsidR="00F168F0" w:rsidRPr="000819EA">
        <w:rPr>
          <w:rFonts w:cstheme="minorHAnsi"/>
          <w:lang w:val="ru-RU"/>
        </w:rPr>
        <w:t>е</w:t>
      </w:r>
      <w:r w:rsidR="00075FDF" w:rsidRPr="000819EA">
        <w:rPr>
          <w:rFonts w:cstheme="minorHAnsi"/>
          <w:lang w:val="ru-RU"/>
        </w:rPr>
        <w:t xml:space="preserve"> </w:t>
      </w:r>
      <w:r w:rsidRPr="000819EA">
        <w:rPr>
          <w:rFonts w:cstheme="minorHAnsi"/>
          <w:lang w:val="ru-RU"/>
        </w:rPr>
        <w:t>товар</w:t>
      </w:r>
      <w:r w:rsidR="00F168F0" w:rsidRPr="000819EA">
        <w:rPr>
          <w:rFonts w:cstheme="minorHAnsi"/>
          <w:lang w:val="ru-RU"/>
        </w:rPr>
        <w:t>ы</w:t>
      </w:r>
      <w:r w:rsidR="0049330B" w:rsidRPr="000819EA">
        <w:rPr>
          <w:rFonts w:cstheme="minorHAnsi"/>
          <w:lang w:val="ru-RU"/>
        </w:rPr>
        <w:t xml:space="preserve">. </w:t>
      </w:r>
      <w:r w:rsidR="00D1107E" w:rsidRPr="000819EA">
        <w:rPr>
          <w:rFonts w:cstheme="minorHAnsi"/>
          <w:lang w:val="ru-RU"/>
        </w:rPr>
        <w:t>Перед вами ставят следующую аналитическую задачу</w:t>
      </w:r>
      <w:r w:rsidR="00F168F0" w:rsidRPr="000819EA">
        <w:rPr>
          <w:rFonts w:cstheme="minorHAnsi"/>
          <w:lang w:val="ru-RU"/>
        </w:rPr>
        <w:t>:</w:t>
      </w:r>
    </w:p>
    <w:p w14:paraId="53F16102" w14:textId="05F887D4" w:rsidR="0023711E" w:rsidRPr="000819EA" w:rsidRDefault="0023711E" w:rsidP="00614B64">
      <w:pPr>
        <w:spacing w:after="0"/>
        <w:rPr>
          <w:lang w:val="ru-RU"/>
        </w:rPr>
      </w:pPr>
    </w:p>
    <w:p w14:paraId="2A7F8750" w14:textId="7976E3D9" w:rsidR="0023711E" w:rsidRPr="000819EA" w:rsidRDefault="0023711E" w:rsidP="00614B64">
      <w:pPr>
        <w:spacing w:after="0"/>
        <w:rPr>
          <w:lang w:val="ru-RU"/>
        </w:rPr>
      </w:pPr>
    </w:p>
    <w:p w14:paraId="610FE93A" w14:textId="3A733767" w:rsidR="0023711E" w:rsidRPr="000819EA" w:rsidRDefault="0023711E" w:rsidP="00614B64">
      <w:pPr>
        <w:spacing w:after="0"/>
        <w:rPr>
          <w:lang w:val="ru-RU"/>
        </w:rPr>
      </w:pPr>
    </w:p>
    <w:p w14:paraId="71214262" w14:textId="23FC8CE2" w:rsidR="0023711E" w:rsidRPr="000819EA" w:rsidRDefault="0023711E" w:rsidP="00614B64">
      <w:pPr>
        <w:spacing w:after="0"/>
        <w:rPr>
          <w:lang w:val="ru-RU"/>
        </w:rPr>
      </w:pPr>
    </w:p>
    <w:p w14:paraId="2AB58781" w14:textId="111C2BB2" w:rsidR="0023711E" w:rsidRPr="000819EA" w:rsidRDefault="0023711E" w:rsidP="00614B64">
      <w:pPr>
        <w:spacing w:after="0"/>
        <w:rPr>
          <w:lang w:val="ru-RU"/>
        </w:rPr>
      </w:pPr>
    </w:p>
    <w:p w14:paraId="7A3BED40" w14:textId="68099C38" w:rsidR="0023711E" w:rsidRPr="000819EA" w:rsidRDefault="0023711E" w:rsidP="00614B64">
      <w:pPr>
        <w:spacing w:after="0"/>
        <w:rPr>
          <w:lang w:val="ru-RU"/>
        </w:rPr>
      </w:pPr>
    </w:p>
    <w:p w14:paraId="53BB06CE" w14:textId="77777777" w:rsidR="0023711E" w:rsidRPr="000819EA" w:rsidRDefault="0023711E" w:rsidP="00614B64">
      <w:pPr>
        <w:spacing w:after="0"/>
        <w:rPr>
          <w:lang w:val="ru-RU"/>
        </w:rPr>
      </w:pPr>
    </w:p>
    <w:p w14:paraId="6D633C81" w14:textId="77777777" w:rsidR="00E02AB9" w:rsidRPr="000819EA" w:rsidRDefault="003D6E2F" w:rsidP="00614B64">
      <w:pPr>
        <w:pStyle w:val="Heading1"/>
        <w:pBdr>
          <w:bottom w:val="single" w:sz="6" w:space="1" w:color="auto"/>
        </w:pBdr>
        <w:rPr>
          <w:lang w:val="ru-RU"/>
        </w:rPr>
      </w:pPr>
      <w:r w:rsidRPr="000819EA">
        <w:rPr>
          <w:lang w:val="ru-RU"/>
        </w:rPr>
        <w:lastRenderedPageBreak/>
        <w:t xml:space="preserve">Исходные данные </w:t>
      </w:r>
    </w:p>
    <w:p w14:paraId="070B287B" w14:textId="6525DED5" w:rsidR="003806B7" w:rsidRPr="000819EA" w:rsidRDefault="006E190D" w:rsidP="003806B7">
      <w:pPr>
        <w:pStyle w:val="Heading1"/>
        <w:rPr>
          <w:sz w:val="24"/>
          <w:szCs w:val="24"/>
          <w:lang w:val="ru-RU"/>
        </w:rPr>
      </w:pPr>
      <w:r w:rsidRPr="000819EA">
        <w:rPr>
          <w:sz w:val="24"/>
          <w:szCs w:val="24"/>
          <w:lang w:val="ru-RU"/>
        </w:rPr>
        <w:t xml:space="preserve">Транзакционные данные </w:t>
      </w:r>
      <w:r w:rsidR="000819EA">
        <w:rPr>
          <w:sz w:val="24"/>
          <w:szCs w:val="24"/>
          <w:lang w:val="ru-RU"/>
        </w:rPr>
        <w:t xml:space="preserve">продаж </w:t>
      </w:r>
      <w:r w:rsidR="003806B7" w:rsidRPr="000819EA">
        <w:rPr>
          <w:sz w:val="24"/>
          <w:szCs w:val="24"/>
          <w:lang w:val="ru-RU"/>
        </w:rPr>
        <w:t xml:space="preserve">– </w:t>
      </w:r>
      <w:r w:rsidR="003806B7" w:rsidRPr="000819EA">
        <w:rPr>
          <w:rFonts w:ascii="Courier New" w:eastAsiaTheme="minorHAnsi" w:hAnsi="Courier New" w:cs="Courier New"/>
          <w:color w:val="0070C0"/>
          <w:sz w:val="22"/>
          <w:szCs w:val="22"/>
          <w:lang w:val="ru-RU"/>
        </w:rPr>
        <w:t>transactions</w:t>
      </w:r>
    </w:p>
    <w:p w14:paraId="638E4607" w14:textId="2B66F4B9" w:rsidR="00075FDF" w:rsidRPr="000819EA" w:rsidRDefault="00FE3DCA" w:rsidP="00614B64">
      <w:pPr>
        <w:spacing w:after="0"/>
        <w:rPr>
          <w:lang w:val="ru-RU"/>
        </w:rPr>
      </w:pPr>
      <w:r w:rsidRPr="000819EA">
        <w:rPr>
          <w:noProof/>
        </w:rPr>
        <w:drawing>
          <wp:inline distT="0" distB="0" distL="0" distR="0" wp14:anchorId="27C723F1" wp14:editId="1DBA9A03">
            <wp:extent cx="48196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3246" w14:textId="77777777" w:rsidR="0023711E" w:rsidRPr="000819EA" w:rsidRDefault="0023711E" w:rsidP="00614B64">
      <w:pPr>
        <w:spacing w:after="0"/>
        <w:rPr>
          <w:lang w:val="ru-RU"/>
        </w:rPr>
      </w:pPr>
    </w:p>
    <w:p w14:paraId="5EE29F2E" w14:textId="373BB823" w:rsidR="0071132F" w:rsidRPr="000819EA" w:rsidRDefault="00536169" w:rsidP="00E857D1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bookmarkStart w:id="0" w:name="_Hlk82477421"/>
      <w:r w:rsidRPr="000819EA">
        <w:rPr>
          <w:rFonts w:ascii="Courier New" w:hAnsi="Courier New" w:cs="Courier New"/>
        </w:rPr>
        <w:t>sku_id</w:t>
      </w:r>
      <w:r w:rsidR="00E857D1" w:rsidRPr="000819EA">
        <w:rPr>
          <w:lang w:val="ru-RU"/>
        </w:rPr>
        <w:t xml:space="preserve"> – </w:t>
      </w:r>
      <w:r w:rsidR="00CF24FE" w:rsidRPr="000819EA">
        <w:rPr>
          <w:lang w:val="ru-RU"/>
        </w:rPr>
        <w:t xml:space="preserve">уникальный идентификатор </w:t>
      </w:r>
      <w:r w:rsidR="007263DF" w:rsidRPr="000819EA">
        <w:rPr>
          <w:lang w:val="ru-RU"/>
        </w:rPr>
        <w:t>товара</w:t>
      </w:r>
    </w:p>
    <w:p w14:paraId="0913D56F" w14:textId="2DCACB55" w:rsidR="00075FDF" w:rsidRPr="000819EA" w:rsidRDefault="00075FDF" w:rsidP="00E857D1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price</w:t>
      </w:r>
      <w:r w:rsidRPr="000819EA">
        <w:rPr>
          <w:lang w:val="ru-RU"/>
        </w:rPr>
        <w:t xml:space="preserve"> – цена, по которой был продан товар</w:t>
      </w:r>
    </w:p>
    <w:p w14:paraId="59BD2C22" w14:textId="759C1EBC" w:rsidR="00536169" w:rsidRPr="000819EA" w:rsidRDefault="00536169" w:rsidP="00536169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number</w:t>
      </w:r>
      <w:r w:rsidR="00E857D1" w:rsidRPr="000819EA">
        <w:rPr>
          <w:b/>
          <w:lang w:val="ru-RU"/>
        </w:rPr>
        <w:t xml:space="preserve"> </w:t>
      </w:r>
      <w:r w:rsidR="00E857D1" w:rsidRPr="000819EA">
        <w:rPr>
          <w:lang w:val="ru-RU"/>
        </w:rPr>
        <w:t>–</w:t>
      </w:r>
      <w:r w:rsidR="00E857D1" w:rsidRPr="000819EA">
        <w:rPr>
          <w:b/>
          <w:lang w:val="ru-RU"/>
        </w:rPr>
        <w:t xml:space="preserve"> </w:t>
      </w:r>
      <w:r w:rsidRPr="000819EA">
        <w:rPr>
          <w:lang w:val="ru-RU"/>
        </w:rPr>
        <w:t>количество товаров (если не топливо)</w:t>
      </w:r>
      <w:r w:rsidR="00E857D1" w:rsidRPr="000819EA">
        <w:rPr>
          <w:b/>
          <w:lang w:val="ru-RU"/>
        </w:rPr>
        <w:t xml:space="preserve"> </w:t>
      </w:r>
    </w:p>
    <w:p w14:paraId="13C9BFA9" w14:textId="6655B70F" w:rsidR="00536169" w:rsidRPr="000819EA" w:rsidRDefault="00536169" w:rsidP="00536169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cheque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id</w:t>
      </w:r>
      <w:r w:rsidRPr="000819EA">
        <w:rPr>
          <w:lang w:val="ru-RU"/>
        </w:rPr>
        <w:t xml:space="preserve"> – уникальный идентификатор чека</w:t>
      </w:r>
    </w:p>
    <w:p w14:paraId="0CA0CFA3" w14:textId="3E10B290" w:rsidR="00536169" w:rsidRPr="000819EA" w:rsidRDefault="00536169" w:rsidP="00536169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litrs</w:t>
      </w:r>
      <w:r w:rsidRPr="000819EA">
        <w:rPr>
          <w:lang w:val="ru-RU"/>
        </w:rPr>
        <w:t xml:space="preserve"> – количество литров (если товар - топливо)</w:t>
      </w:r>
    </w:p>
    <w:p w14:paraId="4AD2DF3E" w14:textId="3AF6D813" w:rsidR="00536169" w:rsidRPr="000819EA" w:rsidRDefault="00536169" w:rsidP="007263DF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client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id</w:t>
      </w:r>
      <w:r w:rsidRPr="000819EA">
        <w:rPr>
          <w:lang w:val="ru-RU"/>
        </w:rPr>
        <w:t xml:space="preserve"> – уникальный идентификатор </w:t>
      </w:r>
      <w:r w:rsidR="00FA597F" w:rsidRPr="000819EA">
        <w:rPr>
          <w:lang w:val="ru-RU"/>
        </w:rPr>
        <w:t>клиента</w:t>
      </w:r>
      <w:r w:rsidRPr="000819EA">
        <w:rPr>
          <w:lang w:val="ru-RU"/>
        </w:rPr>
        <w:t xml:space="preserve"> (если </w:t>
      </w:r>
      <w:r w:rsidR="00FA597F" w:rsidRPr="000819EA">
        <w:rPr>
          <w:lang w:val="ru-RU"/>
        </w:rPr>
        <w:t>клиент «представился» при покупке</w:t>
      </w:r>
      <w:r w:rsidRPr="000819EA">
        <w:rPr>
          <w:lang w:val="ru-RU"/>
        </w:rPr>
        <w:t>)</w:t>
      </w:r>
    </w:p>
    <w:p w14:paraId="39C49CD1" w14:textId="5A9B8D5E" w:rsidR="00536169" w:rsidRPr="000819EA" w:rsidRDefault="00536169" w:rsidP="00536169">
      <w:pPr>
        <w:pStyle w:val="ListParagraph"/>
        <w:numPr>
          <w:ilvl w:val="0"/>
          <w:numId w:val="3"/>
        </w:numPr>
        <w:rPr>
          <w:lang w:val="ru-RU"/>
        </w:rPr>
      </w:pPr>
      <w:r w:rsidRPr="000819EA">
        <w:rPr>
          <w:rFonts w:ascii="Courier New" w:hAnsi="Courier New" w:cs="Courier New"/>
        </w:rPr>
        <w:t>shop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id</w:t>
      </w:r>
      <w:r w:rsidRPr="000819EA">
        <w:rPr>
          <w:lang w:val="ru-RU"/>
        </w:rPr>
        <w:t xml:space="preserve"> – уникальный идентиф</w:t>
      </w:r>
      <w:bookmarkStart w:id="1" w:name="_GoBack"/>
      <w:bookmarkEnd w:id="1"/>
      <w:r w:rsidRPr="000819EA">
        <w:rPr>
          <w:lang w:val="ru-RU"/>
        </w:rPr>
        <w:t>икатор магазина</w:t>
      </w:r>
    </w:p>
    <w:p w14:paraId="66AB1B59" w14:textId="3FCC111E" w:rsidR="00536169" w:rsidRPr="000819EA" w:rsidRDefault="00536169" w:rsidP="003806B7">
      <w:pPr>
        <w:pStyle w:val="ListParagraph"/>
        <w:numPr>
          <w:ilvl w:val="0"/>
          <w:numId w:val="3"/>
        </w:numPr>
        <w:rPr>
          <w:lang w:val="ru-RU"/>
        </w:rPr>
      </w:pPr>
      <w:r w:rsidRPr="000819EA">
        <w:rPr>
          <w:rFonts w:ascii="Courier New" w:hAnsi="Courier New" w:cs="Courier New"/>
        </w:rPr>
        <w:t>date</w:t>
      </w:r>
      <w:r w:rsidRPr="000819EA">
        <w:t xml:space="preserve"> </w:t>
      </w:r>
      <w:r w:rsidRPr="000819EA">
        <w:rPr>
          <w:lang w:val="ru-RU"/>
        </w:rPr>
        <w:t>– дата транзакции</w:t>
      </w:r>
    </w:p>
    <w:bookmarkEnd w:id="0"/>
    <w:p w14:paraId="246533FA" w14:textId="248CDE25" w:rsidR="0023711E" w:rsidRPr="000819EA" w:rsidRDefault="007263DF" w:rsidP="007263D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0819EA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ru-RU"/>
        </w:rPr>
        <w:t xml:space="preserve">Данные о товарах </w:t>
      </w:r>
      <w:r w:rsidR="0023711E" w:rsidRPr="000819EA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ru-RU"/>
        </w:rPr>
        <w:t>–</w:t>
      </w:r>
      <w:r w:rsidRPr="000819EA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ru-RU"/>
        </w:rPr>
        <w:t xml:space="preserve"> </w:t>
      </w:r>
      <w:r w:rsidRPr="000819EA">
        <w:rPr>
          <w:rFonts w:ascii="Courier New" w:hAnsi="Courier New" w:cs="Courier New"/>
          <w:color w:val="0070C0"/>
          <w:lang w:val="ru-RU"/>
        </w:rPr>
        <w:t>nomenclature</w:t>
      </w:r>
      <w:r w:rsidR="0023711E" w:rsidRPr="000819EA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/>
      </w:r>
      <w:r w:rsidR="00C24F2F" w:rsidRPr="000819EA">
        <w:rPr>
          <w:noProof/>
        </w:rPr>
        <w:drawing>
          <wp:inline distT="0" distB="0" distL="0" distR="0" wp14:anchorId="18445EB5" wp14:editId="7899F706">
            <wp:extent cx="6286500" cy="563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11E" w:rsidRPr="000819EA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/>
      </w:r>
    </w:p>
    <w:p w14:paraId="7E9198A3" w14:textId="36ECB7D6" w:rsidR="007263DF" w:rsidRPr="000819EA" w:rsidRDefault="007263DF" w:rsidP="007263DF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sku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id</w:t>
      </w:r>
      <w:r w:rsidRPr="000819EA">
        <w:rPr>
          <w:lang w:val="ru-RU"/>
        </w:rPr>
        <w:t xml:space="preserve"> – уникальный идентификатор товара</w:t>
      </w:r>
    </w:p>
    <w:p w14:paraId="711FE00E" w14:textId="3AEB02BD" w:rsidR="007263DF" w:rsidRPr="000819EA" w:rsidRDefault="007263DF" w:rsidP="007263DF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full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name</w:t>
      </w:r>
      <w:r w:rsidRPr="000819EA">
        <w:rPr>
          <w:b/>
          <w:lang w:val="ru-RU"/>
        </w:rPr>
        <w:t xml:space="preserve"> </w:t>
      </w:r>
      <w:r w:rsidRPr="000819EA">
        <w:rPr>
          <w:lang w:val="ru-RU"/>
        </w:rPr>
        <w:t>–</w:t>
      </w:r>
      <w:r w:rsidRPr="000819EA">
        <w:rPr>
          <w:b/>
          <w:lang w:val="ru-RU"/>
        </w:rPr>
        <w:t xml:space="preserve"> </w:t>
      </w:r>
      <w:r w:rsidRPr="000819EA">
        <w:rPr>
          <w:lang w:val="ru-RU"/>
        </w:rPr>
        <w:t>полное наименование товара</w:t>
      </w:r>
    </w:p>
    <w:p w14:paraId="64D4CF92" w14:textId="12ABB176" w:rsidR="00FE3DCA" w:rsidRPr="000819EA" w:rsidRDefault="00FE3DCA" w:rsidP="00FE3DCA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brand</w:t>
      </w:r>
      <w:r w:rsidRPr="000819EA">
        <w:rPr>
          <w:b/>
          <w:lang w:val="ru-RU"/>
        </w:rPr>
        <w:t xml:space="preserve"> </w:t>
      </w:r>
      <w:r w:rsidRPr="000819EA">
        <w:rPr>
          <w:lang w:val="ru-RU"/>
        </w:rPr>
        <w:t>–</w:t>
      </w:r>
      <w:r w:rsidRPr="000819EA">
        <w:rPr>
          <w:b/>
          <w:lang w:val="ru-RU"/>
        </w:rPr>
        <w:t xml:space="preserve"> </w:t>
      </w:r>
      <w:r w:rsidRPr="000819EA">
        <w:rPr>
          <w:lang w:val="ru-RU"/>
        </w:rPr>
        <w:t>наименование торговой марки</w:t>
      </w:r>
    </w:p>
    <w:p w14:paraId="6EE3662E" w14:textId="64EDB233" w:rsidR="007263DF" w:rsidRPr="000819EA" w:rsidRDefault="007263DF" w:rsidP="007263DF">
      <w:pPr>
        <w:pStyle w:val="ListParagraph"/>
        <w:numPr>
          <w:ilvl w:val="0"/>
          <w:numId w:val="3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sku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group</w:t>
      </w:r>
      <w:r w:rsidRPr="000819EA">
        <w:rPr>
          <w:lang w:val="ru-RU"/>
        </w:rPr>
        <w:t xml:space="preserve"> – группа</w:t>
      </w:r>
      <w:r w:rsidR="00FE4A23" w:rsidRPr="000819EA">
        <w:rPr>
          <w:lang w:val="ru-RU"/>
        </w:rPr>
        <w:t>,</w:t>
      </w:r>
      <w:r w:rsidRPr="000819EA">
        <w:rPr>
          <w:lang w:val="ru-RU"/>
        </w:rPr>
        <w:t xml:space="preserve"> к которой принадлежит товар</w:t>
      </w:r>
    </w:p>
    <w:p w14:paraId="24D3DE89" w14:textId="2E6BE2AF" w:rsidR="007263DF" w:rsidRPr="000819EA" w:rsidRDefault="007263DF" w:rsidP="007263DF">
      <w:pPr>
        <w:pStyle w:val="ListParagraph"/>
        <w:numPr>
          <w:ilvl w:val="0"/>
          <w:numId w:val="3"/>
        </w:numPr>
        <w:rPr>
          <w:lang w:val="ru-RU"/>
        </w:rPr>
      </w:pPr>
      <w:r w:rsidRPr="000819EA">
        <w:rPr>
          <w:rFonts w:ascii="Courier New" w:hAnsi="Courier New" w:cs="Courier New"/>
        </w:rPr>
        <w:t>OTM</w:t>
      </w:r>
      <w:r w:rsidRPr="000819EA">
        <w:rPr>
          <w:lang w:val="ru-RU"/>
        </w:rPr>
        <w:t xml:space="preserve"> – признак собственной торговой марки</w:t>
      </w:r>
    </w:p>
    <w:p w14:paraId="1695495E" w14:textId="540044BD" w:rsidR="007263DF" w:rsidRPr="000819EA" w:rsidRDefault="007263DF" w:rsidP="007263DF">
      <w:pPr>
        <w:pStyle w:val="ListParagraph"/>
        <w:numPr>
          <w:ilvl w:val="0"/>
          <w:numId w:val="3"/>
        </w:numPr>
        <w:rPr>
          <w:lang w:val="ru-RU"/>
        </w:rPr>
      </w:pPr>
      <w:r w:rsidRPr="000819EA">
        <w:rPr>
          <w:rFonts w:ascii="Courier New" w:hAnsi="Courier New" w:cs="Courier New"/>
        </w:rPr>
        <w:t>units</w:t>
      </w:r>
      <w:r w:rsidRPr="000819EA">
        <w:rPr>
          <w:lang w:val="ru-RU"/>
        </w:rPr>
        <w:t xml:space="preserve"> – </w:t>
      </w:r>
      <w:r w:rsidR="008E5518" w:rsidRPr="000819EA">
        <w:rPr>
          <w:lang w:val="ru-RU"/>
        </w:rPr>
        <w:t xml:space="preserve">единица измерения для </w:t>
      </w:r>
      <w:r w:rsidRPr="000819EA">
        <w:rPr>
          <w:lang w:val="ru-RU"/>
        </w:rPr>
        <w:t>количеств</w:t>
      </w:r>
      <w:r w:rsidR="008E5518" w:rsidRPr="000819EA">
        <w:rPr>
          <w:lang w:val="ru-RU"/>
        </w:rPr>
        <w:t>а</w:t>
      </w:r>
      <w:r w:rsidRPr="000819EA">
        <w:rPr>
          <w:lang w:val="ru-RU"/>
        </w:rPr>
        <w:t xml:space="preserve"> </w:t>
      </w:r>
    </w:p>
    <w:p w14:paraId="16719C47" w14:textId="2959ED0D" w:rsidR="007263DF" w:rsidRPr="000819EA" w:rsidRDefault="007263DF" w:rsidP="007263DF">
      <w:pPr>
        <w:pStyle w:val="ListParagraph"/>
        <w:numPr>
          <w:ilvl w:val="0"/>
          <w:numId w:val="3"/>
        </w:numPr>
        <w:rPr>
          <w:lang w:val="ru-RU"/>
        </w:rPr>
      </w:pPr>
      <w:r w:rsidRPr="000819EA">
        <w:rPr>
          <w:rFonts w:ascii="Courier New" w:hAnsi="Courier New" w:cs="Courier New"/>
        </w:rPr>
        <w:t>country</w:t>
      </w:r>
      <w:r w:rsidRPr="000819EA">
        <w:rPr>
          <w:lang w:val="ru-RU"/>
        </w:rPr>
        <w:t xml:space="preserve"> – страна </w:t>
      </w:r>
      <w:r w:rsidR="008E5518" w:rsidRPr="000819EA">
        <w:rPr>
          <w:lang w:val="ru-RU"/>
        </w:rPr>
        <w:t xml:space="preserve">производства </w:t>
      </w:r>
      <w:r w:rsidRPr="000819EA">
        <w:rPr>
          <w:lang w:val="ru-RU"/>
        </w:rPr>
        <w:t>товара</w:t>
      </w:r>
    </w:p>
    <w:p w14:paraId="665130FF" w14:textId="77777777" w:rsidR="00401E47" w:rsidRPr="000819EA" w:rsidRDefault="00401E47" w:rsidP="0023711E">
      <w:pPr>
        <w:rPr>
          <w:lang w:val="ru-RU"/>
        </w:rPr>
      </w:pPr>
    </w:p>
    <w:p w14:paraId="3A477E45" w14:textId="79E7DA8B" w:rsidR="00D1107E" w:rsidRPr="000819EA" w:rsidRDefault="00D1107E" w:rsidP="0023711E">
      <w:pPr>
        <w:rPr>
          <w:rFonts w:ascii="Courier New" w:hAnsi="Courier New" w:cs="Courier New"/>
          <w:lang w:val="ru-RU"/>
        </w:rPr>
      </w:pPr>
      <w:r w:rsidRPr="000819EA">
        <w:rPr>
          <w:lang w:val="ru-RU"/>
        </w:rPr>
        <w:t xml:space="preserve">Формат всех источников - </w:t>
      </w:r>
      <w:r w:rsidRPr="000819EA">
        <w:rPr>
          <w:rFonts w:ascii="Courier New" w:hAnsi="Courier New" w:cs="Courier New"/>
          <w:lang w:val="ru-RU"/>
        </w:rPr>
        <w:t>.</w:t>
      </w:r>
      <w:r w:rsidRPr="000819EA">
        <w:rPr>
          <w:rFonts w:ascii="Courier New" w:hAnsi="Courier New" w:cs="Courier New"/>
        </w:rPr>
        <w:t>parquet</w:t>
      </w:r>
      <w:r w:rsidR="00401E47" w:rsidRPr="000819EA">
        <w:rPr>
          <w:lang w:val="ru-RU"/>
        </w:rPr>
        <w:t xml:space="preserve">. Про чтение файлов в данном формате см. </w:t>
      </w:r>
      <w:hyperlink w:anchor="_Прочие_комментарии" w:history="1">
        <w:r w:rsidR="008E5518" w:rsidRPr="000819EA">
          <w:rPr>
            <w:rStyle w:val="Hyperlink"/>
            <w:lang w:val="ru-RU"/>
          </w:rPr>
          <w:t>здесь</w:t>
        </w:r>
      </w:hyperlink>
      <w:r w:rsidR="00401E47" w:rsidRPr="000819EA">
        <w:rPr>
          <w:lang w:val="ru-RU"/>
        </w:rPr>
        <w:t>.</w:t>
      </w:r>
    </w:p>
    <w:p w14:paraId="26D3F8A6" w14:textId="77777777" w:rsidR="00843B6C" w:rsidRPr="000819EA" w:rsidRDefault="00843B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0819EA">
        <w:rPr>
          <w:lang w:val="ru-RU"/>
        </w:rPr>
        <w:br w:type="page"/>
      </w:r>
    </w:p>
    <w:p w14:paraId="0BB57FAE" w14:textId="08B51ADB" w:rsidR="00D65250" w:rsidRPr="000819EA" w:rsidRDefault="00D65250" w:rsidP="00614B64">
      <w:pPr>
        <w:pStyle w:val="Heading1"/>
        <w:pBdr>
          <w:bottom w:val="single" w:sz="6" w:space="1" w:color="auto"/>
        </w:pBdr>
        <w:rPr>
          <w:lang w:val="ru-RU"/>
        </w:rPr>
      </w:pPr>
      <w:r w:rsidRPr="000819EA">
        <w:rPr>
          <w:lang w:val="ru-RU"/>
        </w:rPr>
        <w:lastRenderedPageBreak/>
        <w:t xml:space="preserve">Задача </w:t>
      </w:r>
    </w:p>
    <w:p w14:paraId="4CEFDE13" w14:textId="77777777" w:rsidR="00D65250" w:rsidRPr="000819EA" w:rsidRDefault="00D65250" w:rsidP="00614B64">
      <w:pPr>
        <w:spacing w:after="0"/>
        <w:rPr>
          <w:lang w:val="ru-RU"/>
        </w:rPr>
      </w:pPr>
    </w:p>
    <w:p w14:paraId="61AFEF2C" w14:textId="1D083A7C" w:rsidR="00882F9F" w:rsidRPr="000819EA" w:rsidRDefault="00882F9F" w:rsidP="00614B64">
      <w:pPr>
        <w:spacing w:after="0"/>
        <w:rPr>
          <w:lang w:val="ru-RU"/>
        </w:rPr>
      </w:pPr>
      <w:r w:rsidRPr="000819EA">
        <w:rPr>
          <w:lang w:val="ru-RU"/>
        </w:rPr>
        <w:t>Для увеличения продаж товаров из следующих групп:</w:t>
      </w:r>
    </w:p>
    <w:p w14:paraId="05C19977" w14:textId="35229D1D" w:rsidR="00882F9F" w:rsidRPr="000819EA" w:rsidRDefault="0098056B" w:rsidP="0098056B">
      <w:pPr>
        <w:pStyle w:val="ListParagraph"/>
        <w:numPr>
          <w:ilvl w:val="0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в</w:t>
      </w:r>
      <w:r w:rsidR="00882F9F" w:rsidRPr="000819EA">
        <w:rPr>
          <w:rFonts w:cstheme="minorHAnsi"/>
          <w:lang w:val="ru-RU"/>
        </w:rPr>
        <w:t>ода</w:t>
      </w:r>
    </w:p>
    <w:p w14:paraId="6F2912B0" w14:textId="1BDBA855" w:rsidR="00882F9F" w:rsidRPr="000819EA" w:rsidRDefault="0098056B" w:rsidP="0098056B">
      <w:pPr>
        <w:pStyle w:val="ListParagraph"/>
        <w:numPr>
          <w:ilvl w:val="0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с</w:t>
      </w:r>
      <w:r w:rsidR="00882F9F" w:rsidRPr="000819EA">
        <w:rPr>
          <w:rFonts w:cstheme="minorHAnsi"/>
          <w:lang w:val="ru-RU"/>
        </w:rPr>
        <w:t>ладкие газированные напитки, холодный чай</w:t>
      </w:r>
    </w:p>
    <w:p w14:paraId="15BEED71" w14:textId="45712FAB" w:rsidR="00882F9F" w:rsidRPr="000819EA" w:rsidRDefault="0098056B" w:rsidP="0098056B">
      <w:pPr>
        <w:pStyle w:val="ListParagraph"/>
        <w:numPr>
          <w:ilvl w:val="0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к</w:t>
      </w:r>
      <w:r w:rsidR="00882F9F" w:rsidRPr="000819EA">
        <w:rPr>
          <w:rFonts w:cstheme="minorHAnsi"/>
          <w:lang w:val="ru-RU"/>
        </w:rPr>
        <w:t>офейные напитки с молоком</w:t>
      </w:r>
    </w:p>
    <w:p w14:paraId="58A7B322" w14:textId="602F80B3" w:rsidR="00882F9F" w:rsidRPr="000819EA" w:rsidRDefault="0098056B" w:rsidP="0098056B">
      <w:pPr>
        <w:pStyle w:val="ListParagraph"/>
        <w:numPr>
          <w:ilvl w:val="0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э</w:t>
      </w:r>
      <w:r w:rsidR="00882F9F" w:rsidRPr="000819EA">
        <w:rPr>
          <w:rFonts w:cstheme="minorHAnsi"/>
          <w:lang w:val="ru-RU"/>
        </w:rPr>
        <w:t>нергетические напитки</w:t>
      </w:r>
    </w:p>
    <w:p w14:paraId="34900A33" w14:textId="7314128F" w:rsidR="00882F9F" w:rsidRPr="000819EA" w:rsidRDefault="0098056B" w:rsidP="0098056B">
      <w:pPr>
        <w:pStyle w:val="ListParagraph"/>
        <w:numPr>
          <w:ilvl w:val="0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с</w:t>
      </w:r>
      <w:r w:rsidR="00882F9F" w:rsidRPr="000819EA">
        <w:rPr>
          <w:rFonts w:cstheme="minorHAnsi"/>
          <w:lang w:val="ru-RU"/>
        </w:rPr>
        <w:t>неки</w:t>
      </w:r>
    </w:p>
    <w:p w14:paraId="14E4211E" w14:textId="5AA4C3EC" w:rsidR="00882F9F" w:rsidRPr="000819EA" w:rsidRDefault="0098056B" w:rsidP="0098056B">
      <w:pPr>
        <w:pStyle w:val="ListParagraph"/>
        <w:numPr>
          <w:ilvl w:val="0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с</w:t>
      </w:r>
      <w:r w:rsidR="00882F9F" w:rsidRPr="000819EA">
        <w:rPr>
          <w:rFonts w:cstheme="minorHAnsi"/>
          <w:lang w:val="ru-RU"/>
        </w:rPr>
        <w:t>оки и сокосодержащие напитки</w:t>
      </w:r>
    </w:p>
    <w:p w14:paraId="76F52C04" w14:textId="5D30A9B0" w:rsidR="008D1933" w:rsidRPr="000819EA" w:rsidRDefault="0049330B" w:rsidP="007263DF">
      <w:p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в</w:t>
      </w:r>
      <w:r w:rsidR="00882F9F" w:rsidRPr="000819EA">
        <w:rPr>
          <w:rFonts w:cstheme="minorHAnsi"/>
          <w:lang w:val="ru-RU"/>
        </w:rPr>
        <w:t xml:space="preserve">ам необходимо разработать рекомендательную систему, которая будет предлагать покупателям </w:t>
      </w:r>
      <w:r w:rsidR="006F7B20" w:rsidRPr="000819EA">
        <w:rPr>
          <w:rFonts w:cstheme="minorHAnsi"/>
          <w:lang w:val="ru-RU"/>
        </w:rPr>
        <w:t>20</w:t>
      </w:r>
      <w:r w:rsidR="008D1933" w:rsidRPr="000819EA">
        <w:rPr>
          <w:rFonts w:cstheme="minorHAnsi"/>
          <w:lang w:val="ru-RU"/>
        </w:rPr>
        <w:t xml:space="preserve"> дополнительных товаров в чек.</w:t>
      </w:r>
    </w:p>
    <w:p w14:paraId="44FADBB9" w14:textId="02ACC011" w:rsidR="008D1933" w:rsidRPr="000819EA" w:rsidRDefault="008D1933" w:rsidP="00016B28">
      <w:pPr>
        <w:rPr>
          <w:rFonts w:cstheme="minorHAnsi"/>
          <w:lang w:val="ru-RU"/>
        </w:rPr>
      </w:pPr>
      <w:r w:rsidRPr="000819EA">
        <w:rPr>
          <w:rFonts w:cstheme="minorHAnsi"/>
          <w:b/>
          <w:bCs/>
          <w:lang w:val="ru-RU"/>
        </w:rPr>
        <w:t>Пример</w:t>
      </w:r>
      <w:r w:rsidRPr="000819EA">
        <w:rPr>
          <w:rFonts w:cstheme="minorHAnsi"/>
          <w:lang w:val="ru-RU"/>
        </w:rPr>
        <w:t xml:space="preserve">: покупатель приходит на кассу с 2-мя товарами: </w:t>
      </w:r>
      <w:r w:rsidR="00016B28" w:rsidRPr="000819EA">
        <w:rPr>
          <w:rFonts w:cstheme="minorHAnsi"/>
          <w:lang w:val="ru-RU"/>
        </w:rPr>
        <w:t>напитком «</w:t>
      </w:r>
      <w:r w:rsidR="00016B28" w:rsidRPr="000819EA">
        <w:rPr>
          <w:rFonts w:cstheme="minorHAnsi"/>
          <w:i/>
        </w:rPr>
        <w:t>Local</w:t>
      </w:r>
      <w:r w:rsidR="00016B28" w:rsidRPr="000819EA">
        <w:rPr>
          <w:rFonts w:cstheme="minorHAnsi"/>
          <w:i/>
          <w:lang w:val="ru-RU"/>
        </w:rPr>
        <w:t>-</w:t>
      </w:r>
      <w:r w:rsidR="00016B28" w:rsidRPr="000819EA">
        <w:rPr>
          <w:rFonts w:cstheme="minorHAnsi"/>
          <w:i/>
        </w:rPr>
        <w:t>Cola</w:t>
      </w:r>
      <w:r w:rsidR="00016B28" w:rsidRPr="000819EA">
        <w:rPr>
          <w:rFonts w:cstheme="minorHAnsi"/>
          <w:i/>
          <w:lang w:val="ru-RU"/>
        </w:rPr>
        <w:t>»</w:t>
      </w:r>
      <w:r w:rsidR="00016B28" w:rsidRPr="000819EA">
        <w:rPr>
          <w:rFonts w:cstheme="minorHAnsi"/>
          <w:lang w:val="ru-RU"/>
        </w:rPr>
        <w:t xml:space="preserve"> и чипсами</w:t>
      </w:r>
      <w:r w:rsidRPr="000819EA">
        <w:rPr>
          <w:rFonts w:cstheme="minorHAnsi"/>
          <w:lang w:val="ru-RU"/>
        </w:rPr>
        <w:t xml:space="preserve"> </w:t>
      </w:r>
      <w:r w:rsidR="00016B28" w:rsidRPr="000819EA">
        <w:rPr>
          <w:rFonts w:cstheme="minorHAnsi"/>
          <w:lang w:val="ru-RU"/>
        </w:rPr>
        <w:t>«</w:t>
      </w:r>
      <w:r w:rsidR="00016B28" w:rsidRPr="000819EA">
        <w:rPr>
          <w:rFonts w:cstheme="minorHAnsi"/>
          <w:i/>
        </w:rPr>
        <w:t>Sya</w:t>
      </w:r>
      <w:r w:rsidR="00016B28" w:rsidRPr="000819EA">
        <w:rPr>
          <w:rFonts w:cstheme="minorHAnsi"/>
          <w:i/>
          <w:lang w:val="ru-RU"/>
        </w:rPr>
        <w:t>'</w:t>
      </w:r>
      <w:r w:rsidR="00016B28" w:rsidRPr="000819EA">
        <w:rPr>
          <w:rFonts w:cstheme="minorHAnsi"/>
          <w:i/>
        </w:rPr>
        <w:t>l</w:t>
      </w:r>
      <w:r w:rsidR="00016B28" w:rsidRPr="000819EA">
        <w:rPr>
          <w:rFonts w:cstheme="minorHAnsi"/>
          <w:lang w:val="ru-RU"/>
        </w:rPr>
        <w:t>»</w:t>
      </w:r>
      <w:r w:rsidRPr="000819EA">
        <w:rPr>
          <w:rFonts w:cstheme="minorHAnsi"/>
          <w:lang w:val="ru-RU"/>
        </w:rPr>
        <w:t xml:space="preserve">. </w:t>
      </w:r>
      <w:r w:rsidR="008E5518" w:rsidRPr="000819EA">
        <w:rPr>
          <w:rFonts w:cstheme="minorHAnsi"/>
          <w:lang w:val="ru-RU"/>
        </w:rPr>
        <w:t>А</w:t>
      </w:r>
      <w:r w:rsidRPr="000819EA">
        <w:rPr>
          <w:rFonts w:cstheme="minorHAnsi"/>
          <w:lang w:val="ru-RU"/>
        </w:rPr>
        <w:t>лгоритм должен предложить</w:t>
      </w:r>
      <w:r w:rsidR="00DB2458" w:rsidRPr="000819EA">
        <w:rPr>
          <w:rFonts w:cstheme="minorHAnsi"/>
          <w:lang w:val="ru-RU"/>
        </w:rPr>
        <w:t xml:space="preserve"> </w:t>
      </w:r>
      <w:r w:rsidRPr="000819EA">
        <w:rPr>
          <w:rFonts w:cstheme="minorHAnsi"/>
          <w:lang w:val="ru-RU"/>
        </w:rPr>
        <w:t>20 товаров, которые пользователь вероятнее всего захочет добавить в свою корзину</w:t>
      </w:r>
      <w:r w:rsidR="00DB2458" w:rsidRPr="000819EA">
        <w:rPr>
          <w:rFonts w:cstheme="minorHAnsi"/>
          <w:lang w:val="ru-RU"/>
        </w:rPr>
        <w:t xml:space="preserve"> (в порядке убывания </w:t>
      </w:r>
      <w:r w:rsidR="00843B6C" w:rsidRPr="000819EA">
        <w:rPr>
          <w:rFonts w:cstheme="minorHAnsi"/>
          <w:lang w:val="ru-RU"/>
        </w:rPr>
        <w:t>релевантности</w:t>
      </w:r>
      <w:r w:rsidR="00DB2458" w:rsidRPr="000819EA">
        <w:rPr>
          <w:rFonts w:cstheme="minorHAnsi"/>
          <w:lang w:val="ru-RU"/>
        </w:rPr>
        <w:t>)</w:t>
      </w:r>
      <w:r w:rsidRPr="000819EA">
        <w:rPr>
          <w:rFonts w:cstheme="minorHAnsi"/>
          <w:lang w:val="ru-RU"/>
        </w:rPr>
        <w:t xml:space="preserve">. </w:t>
      </w:r>
      <w:r w:rsidR="008E5518" w:rsidRPr="000819EA">
        <w:rPr>
          <w:rFonts w:cstheme="minorHAnsi"/>
          <w:lang w:val="ru-RU"/>
        </w:rPr>
        <w:t>Н</w:t>
      </w:r>
      <w:r w:rsidR="009C52AA" w:rsidRPr="000819EA">
        <w:rPr>
          <w:rFonts w:cstheme="minorHAnsi"/>
          <w:lang w:val="ru-RU"/>
        </w:rPr>
        <w:t>а практике кассир предложит 1й по порядку товар</w:t>
      </w:r>
      <w:r w:rsidR="008E5518" w:rsidRPr="000819EA">
        <w:rPr>
          <w:rFonts w:cstheme="minorHAnsi"/>
          <w:lang w:val="ru-RU"/>
        </w:rPr>
        <w:t>,</w:t>
      </w:r>
      <w:r w:rsidR="009C52AA" w:rsidRPr="000819EA">
        <w:rPr>
          <w:rFonts w:cstheme="minorHAnsi"/>
          <w:lang w:val="ru-RU"/>
        </w:rPr>
        <w:t xml:space="preserve"> </w:t>
      </w:r>
      <w:r w:rsidR="008E5518" w:rsidRPr="000819EA">
        <w:rPr>
          <w:rFonts w:cstheme="minorHAnsi"/>
          <w:lang w:val="ru-RU"/>
        </w:rPr>
        <w:t xml:space="preserve">из имеющихся в </w:t>
      </w:r>
      <w:r w:rsidR="009C52AA" w:rsidRPr="000819EA">
        <w:rPr>
          <w:rFonts w:cstheme="minorHAnsi"/>
          <w:lang w:val="ru-RU"/>
        </w:rPr>
        <w:t xml:space="preserve">наличии. </w:t>
      </w:r>
    </w:p>
    <w:p w14:paraId="3FFF827F" w14:textId="721D8447" w:rsidR="00D65250" w:rsidRPr="000819EA" w:rsidRDefault="00043887" w:rsidP="00016B28">
      <w:pPr>
        <w:rPr>
          <w:noProof/>
          <w:lang w:val="ru-RU"/>
        </w:rPr>
      </w:pPr>
      <w:r w:rsidRPr="000819EA">
        <w:rPr>
          <w:rFonts w:cstheme="minorHAnsi"/>
          <w:lang w:val="ru-RU"/>
        </w:rPr>
        <w:t>В качест</w:t>
      </w:r>
      <w:r w:rsidR="00DC33D9" w:rsidRPr="000819EA">
        <w:rPr>
          <w:rFonts w:cstheme="minorHAnsi"/>
          <w:lang w:val="ru-RU"/>
        </w:rPr>
        <w:t>ве метрики качества рекомендаций</w:t>
      </w:r>
      <w:r w:rsidRPr="000819EA">
        <w:rPr>
          <w:rFonts w:cstheme="minorHAnsi"/>
          <w:lang w:val="ru-RU"/>
        </w:rPr>
        <w:t xml:space="preserve"> используется </w:t>
      </w:r>
      <w:r w:rsidR="006F7B20" w:rsidRPr="000819EA">
        <w:rPr>
          <w:rFonts w:cstheme="minorHAnsi"/>
          <w:b/>
          <w:bCs/>
        </w:rPr>
        <w:t>mean</w:t>
      </w:r>
      <w:r w:rsidR="006F7B20" w:rsidRPr="000819EA">
        <w:rPr>
          <w:rFonts w:cstheme="minorHAnsi"/>
          <w:b/>
          <w:bCs/>
          <w:lang w:val="ru-RU"/>
        </w:rPr>
        <w:t xml:space="preserve"> </w:t>
      </w:r>
      <w:r w:rsidR="006F7B20" w:rsidRPr="000819EA">
        <w:rPr>
          <w:rFonts w:cstheme="minorHAnsi"/>
          <w:b/>
          <w:bCs/>
        </w:rPr>
        <w:t>a</w:t>
      </w:r>
      <w:r w:rsidRPr="000819EA">
        <w:rPr>
          <w:rFonts w:cstheme="minorHAnsi"/>
          <w:b/>
          <w:bCs/>
          <w:lang w:val="ru-RU"/>
        </w:rPr>
        <w:t xml:space="preserve">verage precision at </w:t>
      </w:r>
      <w:r w:rsidR="0059723E" w:rsidRPr="000819EA">
        <w:rPr>
          <w:rFonts w:cstheme="minorHAnsi"/>
          <w:b/>
          <w:bCs/>
          <w:lang w:val="ru-RU"/>
        </w:rPr>
        <w:t>20</w:t>
      </w:r>
      <w:r w:rsidR="00DC33D9" w:rsidRPr="000819EA">
        <w:rPr>
          <w:rFonts w:cstheme="minorHAnsi"/>
          <w:bCs/>
          <w:lang w:val="ru-RU"/>
        </w:rPr>
        <w:t xml:space="preserve">, </w:t>
      </w:r>
      <w:r w:rsidR="00843B6C" w:rsidRPr="000819EA">
        <w:rPr>
          <w:rFonts w:cstheme="minorHAnsi"/>
          <w:bCs/>
          <w:lang w:val="ru-RU"/>
        </w:rPr>
        <w:t>для понимания которой</w:t>
      </w:r>
      <w:r w:rsidR="00DC33D9" w:rsidRPr="000819EA">
        <w:rPr>
          <w:rFonts w:cstheme="minorHAnsi"/>
          <w:bCs/>
          <w:lang w:val="ru-RU"/>
        </w:rPr>
        <w:t xml:space="preserve"> нужно освоить 2 промежуточные метрики:</w:t>
      </w:r>
    </w:p>
    <w:p w14:paraId="7C2B1F74" w14:textId="1467D827" w:rsidR="009C52AA" w:rsidRPr="000819EA" w:rsidRDefault="00DB2458" w:rsidP="00016B28">
      <w:pPr>
        <w:rPr>
          <w:rFonts w:eastAsiaTheme="minorEastAsia" w:cstheme="minorHAnsi"/>
          <w:bCs/>
          <w:lang w:val="ru-RU"/>
        </w:rPr>
      </w:pPr>
      <w:r w:rsidRPr="000819EA">
        <w:rPr>
          <w:rFonts w:cstheme="minorHAnsi"/>
          <w:b/>
          <w:bCs/>
          <w:lang w:val="ru-RU"/>
        </w:rPr>
        <w:t xml:space="preserve">1) </w:t>
      </w:r>
      <w:r w:rsidR="00C10A36" w:rsidRPr="000819EA">
        <w:rPr>
          <w:rFonts w:cstheme="minorHAnsi"/>
          <w:b/>
          <w:bCs/>
        </w:rPr>
        <w:t>Precision</w:t>
      </w:r>
      <w:r w:rsidR="00C10A36" w:rsidRPr="000819EA">
        <w:rPr>
          <w:rFonts w:cstheme="minorHAnsi"/>
          <w:b/>
          <w:bCs/>
          <w:lang w:val="ru-RU"/>
        </w:rPr>
        <w:t xml:space="preserve"> </w:t>
      </w:r>
      <w:r w:rsidR="00C10A36" w:rsidRPr="000819EA">
        <w:rPr>
          <w:rFonts w:cstheme="minorHAnsi"/>
          <w:b/>
          <w:bCs/>
        </w:rPr>
        <w:t>at</w:t>
      </w:r>
      <w:r w:rsidR="00C10A36" w:rsidRPr="000819EA">
        <w:rPr>
          <w:rFonts w:cstheme="minorHAnsi"/>
          <w:b/>
          <w:bCs/>
          <w:lang w:val="ru-RU"/>
        </w:rPr>
        <w:t xml:space="preserve"> </w:t>
      </w:r>
      <w:r w:rsidR="00C10A36" w:rsidRPr="000819EA">
        <w:rPr>
          <w:rFonts w:cstheme="minorHAnsi"/>
          <w:b/>
          <w:bCs/>
        </w:rPr>
        <w:t>K</w:t>
      </w:r>
      <w:r w:rsidR="00C10A36" w:rsidRPr="000819EA">
        <w:rPr>
          <w:rFonts w:cstheme="minorHAnsi"/>
          <w:bCs/>
          <w:lang w:val="ru-RU"/>
        </w:rPr>
        <w:t xml:space="preserve"> – количество релев</w:t>
      </w:r>
      <w:r w:rsidR="001742C5" w:rsidRPr="000819EA">
        <w:rPr>
          <w:rFonts w:cstheme="minorHAnsi"/>
          <w:bCs/>
          <w:lang w:val="ru-RU"/>
        </w:rPr>
        <w:t xml:space="preserve">антных элементов в рекомендации, если взять только верхние </w:t>
      </w:r>
      <w:r w:rsidR="00C10A36" w:rsidRPr="000819EA">
        <w:rPr>
          <w:rFonts w:cstheme="minorHAnsi"/>
          <w:bCs/>
        </w:rPr>
        <w:t>K</w:t>
      </w:r>
      <w:r w:rsidR="00C10A36" w:rsidRPr="000819EA">
        <w:rPr>
          <w:rFonts w:cstheme="minorHAnsi"/>
          <w:bCs/>
          <w:lang w:val="ru-RU"/>
        </w:rPr>
        <w:t xml:space="preserve"> </w:t>
      </w:r>
      <w:r w:rsidR="001742C5" w:rsidRPr="000819EA">
        <w:rPr>
          <w:rFonts w:cstheme="minorHAnsi"/>
          <w:bCs/>
          <w:lang w:val="ru-RU"/>
        </w:rPr>
        <w:t xml:space="preserve">рекомендованных </w:t>
      </w:r>
      <w:r w:rsidR="005E5F49" w:rsidRPr="000819EA">
        <w:rPr>
          <w:rFonts w:cstheme="minorHAnsi"/>
          <w:bCs/>
          <w:lang w:val="ru-RU"/>
        </w:rPr>
        <w:t>товаров:</w:t>
      </w:r>
      <w:r w:rsidR="00E94BF7" w:rsidRPr="000819EA">
        <w:rPr>
          <w:rFonts w:cstheme="minorHAnsi"/>
          <w:bCs/>
          <w:lang w:val="ru-RU"/>
        </w:rPr>
        <w:br/>
      </w:r>
      <m:oMathPara>
        <m:oMath>
          <m:r>
            <w:rPr>
              <w:rFonts w:ascii="Cambria Math" w:hAnsi="Cambria Math" w:cstheme="minorHAnsi"/>
              <w:sz w:val="28"/>
              <w:lang w:val="ru-RU"/>
            </w:rPr>
            <m:t>p@K=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lang w:val="ru-RU"/>
                </w:rPr>
                <m:t>K</m:t>
              </m:r>
            </m:sup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</w:rPr>
                    <m:t>true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lang w:val="ru-RU"/>
                </w:rPr>
                <m:t>)</m:t>
              </m:r>
            </m:e>
          </m:nary>
          <m:r>
            <w:rPr>
              <w:rFonts w:ascii="Cambria Math" w:hAnsi="Cambria Math" w:cstheme="minorHAnsi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КОЛИЧЕСТВО РЕЛЕВАНТНЫХ ТОВАРОВ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K</m:t>
              </m:r>
            </m:den>
          </m:f>
          <m:r>
            <m:rPr>
              <m:sty m:val="p"/>
            </m:rPr>
            <w:rPr>
              <w:rFonts w:eastAsiaTheme="minorEastAsia" w:cstheme="minorHAnsi"/>
              <w:sz w:val="28"/>
              <w:lang w:val="ru-RU"/>
            </w:rPr>
            <w:br/>
          </m:r>
        </m:oMath>
      </m:oMathPara>
    </w:p>
    <w:p w14:paraId="53D38D95" w14:textId="65862AFC" w:rsidR="009C52AA" w:rsidRPr="000819EA" w:rsidRDefault="009C52AA" w:rsidP="009C52AA">
      <w:pPr>
        <w:rPr>
          <w:rFonts w:cstheme="minorHAnsi"/>
          <w:bCs/>
          <w:lang w:val="ru-RU"/>
        </w:rPr>
      </w:pPr>
      <w:r w:rsidRPr="000819EA">
        <w:rPr>
          <w:rFonts w:eastAsiaTheme="minorEastAsia" w:cstheme="minorHAnsi"/>
          <w:bCs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theme="minorHAnsi"/>
                <w:bCs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r>
              <w:rPr>
                <w:rFonts w:ascii="Cambria Math" w:hAnsi="Cambria Math" w:cstheme="minorHAnsi"/>
              </w:rPr>
              <m:t>true</m:t>
            </m:r>
          </m:sup>
        </m:sSubSup>
      </m:oMath>
      <w:r w:rsidRPr="000819EA">
        <w:rPr>
          <w:rFonts w:eastAsiaTheme="minorEastAsia" w:cstheme="minorHAnsi"/>
          <w:bCs/>
          <w:lang w:val="ru-RU"/>
        </w:rPr>
        <w:t xml:space="preserve"> принимает значение 1, если на </w:t>
      </w:r>
      <m:oMath>
        <m:r>
          <w:rPr>
            <w:rFonts w:ascii="Cambria Math" w:eastAsiaTheme="minorEastAsia" w:hAnsi="Cambria Math" w:cstheme="minorHAnsi"/>
            <w:lang w:val="ru-RU"/>
          </w:rPr>
          <m:t>i</m:t>
        </m:r>
      </m:oMath>
      <w:r w:rsidRPr="000819EA">
        <w:rPr>
          <w:rFonts w:eastAsiaTheme="minorEastAsia" w:cstheme="minorHAnsi"/>
          <w:bCs/>
          <w:lang w:val="ru-RU"/>
        </w:rPr>
        <w:t xml:space="preserve"> -м месте стоит релевантный товар, и 0, если нет.</w:t>
      </w:r>
    </w:p>
    <w:p w14:paraId="6DD05F98" w14:textId="2C7987CF" w:rsidR="00C10A36" w:rsidRPr="000819EA" w:rsidRDefault="00DB2458" w:rsidP="00016B28">
      <w:pPr>
        <w:rPr>
          <w:rFonts w:cstheme="minorHAnsi"/>
          <w:bCs/>
          <w:lang w:val="ru-RU"/>
        </w:rPr>
      </w:pPr>
      <w:r w:rsidRPr="000819EA">
        <w:rPr>
          <w:rFonts w:cstheme="minorHAnsi"/>
          <w:b/>
          <w:bCs/>
          <w:lang w:val="ru-RU"/>
        </w:rPr>
        <w:t xml:space="preserve">2) </w:t>
      </w:r>
      <w:r w:rsidR="00C10A36" w:rsidRPr="000819EA">
        <w:rPr>
          <w:rFonts w:cstheme="minorHAnsi"/>
          <w:b/>
          <w:bCs/>
        </w:rPr>
        <w:t>Average</w:t>
      </w:r>
      <w:r w:rsidR="00C10A36" w:rsidRPr="000819EA">
        <w:rPr>
          <w:rFonts w:cstheme="minorHAnsi"/>
          <w:b/>
          <w:bCs/>
          <w:lang w:val="ru-RU"/>
        </w:rPr>
        <w:t xml:space="preserve"> </w:t>
      </w:r>
      <w:r w:rsidR="00C10A36" w:rsidRPr="000819EA">
        <w:rPr>
          <w:rFonts w:cstheme="minorHAnsi"/>
          <w:b/>
          <w:bCs/>
        </w:rPr>
        <w:t>precision</w:t>
      </w:r>
      <w:r w:rsidR="00C10A36" w:rsidRPr="000819EA">
        <w:rPr>
          <w:rFonts w:cstheme="minorHAnsi"/>
          <w:b/>
          <w:bCs/>
          <w:lang w:val="ru-RU"/>
        </w:rPr>
        <w:t xml:space="preserve"> </w:t>
      </w:r>
      <w:r w:rsidR="00C10A36" w:rsidRPr="000819EA">
        <w:rPr>
          <w:rFonts w:cstheme="minorHAnsi"/>
          <w:b/>
          <w:bCs/>
        </w:rPr>
        <w:t>at</w:t>
      </w:r>
      <w:r w:rsidR="00C10A36" w:rsidRPr="000819EA">
        <w:rPr>
          <w:rFonts w:cstheme="minorHAnsi"/>
          <w:b/>
          <w:bCs/>
          <w:lang w:val="ru-RU"/>
        </w:rPr>
        <w:t xml:space="preserve"> </w:t>
      </w:r>
      <w:r w:rsidR="00F25B7F" w:rsidRPr="000819EA">
        <w:rPr>
          <w:rFonts w:cstheme="minorHAnsi"/>
          <w:b/>
          <w:bCs/>
          <w:lang w:val="ru-RU"/>
        </w:rPr>
        <w:t>20</w:t>
      </w:r>
      <w:r w:rsidR="00C10A36" w:rsidRPr="000819EA">
        <w:rPr>
          <w:rFonts w:cstheme="minorHAnsi"/>
          <w:bCs/>
          <w:lang w:val="ru-RU"/>
        </w:rPr>
        <w:t xml:space="preserve"> – </w:t>
      </w:r>
      <w:r w:rsidR="007263DF" w:rsidRPr="000819EA">
        <w:rPr>
          <w:rFonts w:cstheme="minorHAnsi"/>
          <w:bCs/>
          <w:lang w:val="ru-RU"/>
        </w:rPr>
        <w:t xml:space="preserve">средний </w:t>
      </w:r>
      <m:oMath>
        <m:r>
          <w:rPr>
            <w:rFonts w:ascii="Cambria Math" w:hAnsi="Cambria Math" w:cstheme="minorHAnsi"/>
            <w:lang w:val="ru-RU"/>
          </w:rPr>
          <m:t>p@K</m:t>
        </m:r>
      </m:oMath>
      <w:r w:rsidR="001742C5" w:rsidRPr="000819EA">
        <w:rPr>
          <w:rFonts w:cstheme="minorHAnsi"/>
          <w:bCs/>
          <w:lang w:val="ru-RU"/>
        </w:rPr>
        <w:t xml:space="preserve"> </w:t>
      </w:r>
      <w:r w:rsidR="007263DF" w:rsidRPr="000819EA">
        <w:rPr>
          <w:rFonts w:cstheme="minorHAnsi"/>
          <w:bCs/>
          <w:lang w:val="ru-RU"/>
        </w:rPr>
        <w:t xml:space="preserve">для </w:t>
      </w:r>
      <w:r w:rsidR="001742C5" w:rsidRPr="000819EA">
        <w:rPr>
          <w:rFonts w:cstheme="minorHAnsi"/>
          <w:bCs/>
          <w:lang w:val="ru-RU"/>
        </w:rPr>
        <w:t xml:space="preserve">всех </w:t>
      </w:r>
      <m:oMath>
        <m:r>
          <w:rPr>
            <w:rFonts w:ascii="Cambria Math" w:hAnsi="Cambria Math" w:cstheme="minorHAnsi"/>
            <w:lang w:val="ru-RU"/>
          </w:rPr>
          <m:t>K</m:t>
        </m:r>
      </m:oMath>
      <w:r w:rsidR="007263DF" w:rsidRPr="000819EA">
        <w:rPr>
          <w:rFonts w:cstheme="minorHAnsi"/>
          <w:bCs/>
          <w:lang w:val="ru-RU"/>
        </w:rPr>
        <w:t xml:space="preserve"> от 1 до </w:t>
      </w:r>
      <w:r w:rsidR="001742C5" w:rsidRPr="000819EA">
        <w:rPr>
          <w:rFonts w:cstheme="minorHAnsi"/>
          <w:bCs/>
          <w:lang w:val="ru-RU"/>
        </w:rPr>
        <w:t>20</w:t>
      </w:r>
      <w:r w:rsidR="005E5F49" w:rsidRPr="000819EA">
        <w:rPr>
          <w:rFonts w:cstheme="minorHAnsi"/>
          <w:bCs/>
          <w:lang w:val="ru-RU"/>
        </w:rPr>
        <w:t xml:space="preserve"> в случаях, когда на </w:t>
      </w:r>
      <m:oMath>
        <m:r>
          <w:rPr>
            <w:rFonts w:ascii="Cambria Math" w:hAnsi="Cambria Math" w:cstheme="minorHAnsi"/>
            <w:lang w:val="ru-RU"/>
          </w:rPr>
          <m:t>K</m:t>
        </m:r>
      </m:oMath>
      <w:r w:rsidR="005E5F49" w:rsidRPr="000819EA">
        <w:rPr>
          <w:rFonts w:cstheme="minorHAnsi"/>
          <w:bCs/>
          <w:lang w:val="ru-RU"/>
        </w:rPr>
        <w:t xml:space="preserve"> -м месте порекомендован релевантный товар:</w:t>
      </w:r>
      <w:r w:rsidR="00E94BF7" w:rsidRPr="000819EA">
        <w:rPr>
          <w:rFonts w:cstheme="minorHAnsi"/>
          <w:bCs/>
          <w:lang w:val="ru-RU"/>
        </w:rPr>
        <w:br/>
      </w:r>
      <m:oMathPara>
        <m:oMath>
          <m:r>
            <w:rPr>
              <w:rFonts w:ascii="Cambria Math" w:hAnsi="Cambria Math" w:cstheme="minorHAnsi"/>
              <w:sz w:val="28"/>
              <w:lang w:val="ru-RU"/>
            </w:rPr>
            <m:t xml:space="preserve">ap@20=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20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  <w:sz w:val="28"/>
                  <w:lang w:val="ru-RU"/>
                </w:rPr>
                <m:t>20</m:t>
              </m:r>
            </m:sup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 xml:space="preserve">(p@K*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</w:rPr>
                    <m:t>true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lang w:val="ru-RU"/>
                </w:rPr>
                <m:t>)</m:t>
              </m:r>
            </m:e>
          </m:nary>
        </m:oMath>
      </m:oMathPara>
    </w:p>
    <w:p w14:paraId="295FB538" w14:textId="6E685C68" w:rsidR="00C10A36" w:rsidRPr="000819EA" w:rsidRDefault="008E5518" w:rsidP="00016B28">
      <w:pPr>
        <w:rPr>
          <w:rFonts w:cstheme="minorHAnsi"/>
          <w:bCs/>
          <w:lang w:val="ru-RU"/>
        </w:rPr>
      </w:pPr>
      <w:r w:rsidRPr="000819EA">
        <w:rPr>
          <w:rFonts w:cstheme="minorHAnsi"/>
          <w:bCs/>
          <w:lang w:val="ru-RU"/>
        </w:rPr>
        <w:t>Н</w:t>
      </w:r>
      <w:r w:rsidR="00DB2458" w:rsidRPr="000819EA">
        <w:rPr>
          <w:rFonts w:cstheme="minorHAnsi"/>
          <w:bCs/>
          <w:lang w:val="ru-RU"/>
        </w:rPr>
        <w:t xml:space="preserve">апример, если мы порекомендовали верно только </w:t>
      </w:r>
      <w:r w:rsidRPr="000819EA">
        <w:rPr>
          <w:rFonts w:cstheme="minorHAnsi"/>
          <w:bCs/>
          <w:lang w:val="ru-RU"/>
        </w:rPr>
        <w:t xml:space="preserve">первые два </w:t>
      </w:r>
      <w:r w:rsidR="00DB2458" w:rsidRPr="000819EA">
        <w:rPr>
          <w:rFonts w:cstheme="minorHAnsi"/>
          <w:bCs/>
          <w:lang w:val="ru-RU"/>
        </w:rPr>
        <w:t xml:space="preserve">и последний товары, то метрика </w:t>
      </w:r>
      <w:r w:rsidR="000E4A4F" w:rsidRPr="000819EA">
        <w:rPr>
          <w:rFonts w:cstheme="minorHAnsi"/>
          <w:bCs/>
          <w:lang w:val="ru-RU"/>
        </w:rPr>
        <w:t>будет рассчитана следующим образом</w:t>
      </w:r>
      <w:r w:rsidR="00DB2458" w:rsidRPr="000819EA">
        <w:rPr>
          <w:rFonts w:cstheme="minorHAnsi"/>
          <w:bCs/>
          <w:lang w:val="ru-RU"/>
        </w:rPr>
        <w:t xml:space="preserve">: </w:t>
      </w:r>
      <w:r w:rsidR="00DB2458" w:rsidRPr="000819EA">
        <w:rPr>
          <w:rFonts w:cstheme="minorHAnsi"/>
          <w:bCs/>
          <w:lang w:val="ru-RU"/>
        </w:rPr>
        <w:br/>
      </w:r>
      <m:oMathPara>
        <m:oMath>
          <m:r>
            <w:rPr>
              <w:rFonts w:ascii="Cambria Math" w:hAnsi="Cambria Math" w:cstheme="minorHAnsi"/>
              <w:sz w:val="28"/>
              <w:lang w:val="ru-RU"/>
            </w:rPr>
            <m:t xml:space="preserve">ap@20=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20</m:t>
              </m:r>
            </m:den>
          </m:f>
          <m:r>
            <w:rPr>
              <w:rFonts w:ascii="Cambria Math" w:hAnsi="Cambria Math" w:cstheme="minorHAnsi"/>
              <w:sz w:val="28"/>
              <w:lang w:val="ru-RU"/>
            </w:rPr>
            <m:t>(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1</m:t>
              </m:r>
            </m:den>
          </m:f>
          <m:r>
            <w:rPr>
              <w:rFonts w:ascii="Cambria Math" w:hAnsi="Cambria Math" w:cstheme="minorHAnsi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lang w:val="ru-RU"/>
            </w:rPr>
            <m:t>+0+…+ 0+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20</m:t>
              </m:r>
            </m:den>
          </m:f>
          <m:r>
            <w:rPr>
              <w:rFonts w:ascii="Cambria Math" w:hAnsi="Cambria Math" w:cstheme="minorHAnsi"/>
              <w:sz w:val="28"/>
              <w:lang w:val="ru-RU"/>
            </w:rPr>
            <m:t xml:space="preserve">) </m:t>
          </m:r>
        </m:oMath>
      </m:oMathPara>
    </w:p>
    <w:p w14:paraId="22584049" w14:textId="59E2214B" w:rsidR="00C10A36" w:rsidRPr="000819EA" w:rsidRDefault="00843B6C" w:rsidP="00016B28">
      <w:pPr>
        <w:rPr>
          <w:rFonts w:cstheme="minorHAnsi"/>
          <w:bCs/>
          <w:lang w:val="ru-RU"/>
        </w:rPr>
      </w:pPr>
      <w:r w:rsidRPr="000819EA">
        <w:rPr>
          <w:rFonts w:cstheme="minorHAnsi"/>
          <w:bCs/>
          <w:lang w:val="ru-RU"/>
        </w:rPr>
        <w:t>Итого,</w:t>
      </w:r>
      <w:r w:rsidRPr="000819EA">
        <w:rPr>
          <w:rFonts w:cstheme="minorHAnsi"/>
          <w:b/>
          <w:bCs/>
          <w:lang w:val="ru-RU"/>
        </w:rPr>
        <w:t xml:space="preserve"> </w:t>
      </w:r>
      <w:r w:rsidR="00DB2458" w:rsidRPr="000819EA">
        <w:rPr>
          <w:rFonts w:cstheme="minorHAnsi"/>
          <w:b/>
          <w:bCs/>
        </w:rPr>
        <w:t>Mean</w:t>
      </w:r>
      <w:r w:rsidR="00DB2458" w:rsidRPr="000819EA">
        <w:rPr>
          <w:rFonts w:cstheme="minorHAnsi"/>
          <w:b/>
          <w:bCs/>
          <w:lang w:val="ru-RU"/>
        </w:rPr>
        <w:t xml:space="preserve"> </w:t>
      </w:r>
      <w:r w:rsidR="00DB2458" w:rsidRPr="000819EA">
        <w:rPr>
          <w:rFonts w:cstheme="minorHAnsi"/>
          <w:b/>
          <w:bCs/>
        </w:rPr>
        <w:t>average</w:t>
      </w:r>
      <w:r w:rsidR="00DB2458" w:rsidRPr="000819EA">
        <w:rPr>
          <w:rFonts w:cstheme="minorHAnsi"/>
          <w:b/>
          <w:bCs/>
          <w:lang w:val="ru-RU"/>
        </w:rPr>
        <w:t xml:space="preserve"> </w:t>
      </w:r>
      <w:r w:rsidR="00DB2458" w:rsidRPr="000819EA">
        <w:rPr>
          <w:rFonts w:cstheme="minorHAnsi"/>
          <w:b/>
          <w:bCs/>
        </w:rPr>
        <w:t>precision</w:t>
      </w:r>
      <w:r w:rsidR="00DB2458" w:rsidRPr="000819EA">
        <w:rPr>
          <w:rFonts w:cstheme="minorHAnsi"/>
          <w:b/>
          <w:bCs/>
          <w:lang w:val="ru-RU"/>
        </w:rPr>
        <w:t xml:space="preserve"> </w:t>
      </w:r>
      <w:r w:rsidR="00DB2458" w:rsidRPr="000819EA">
        <w:rPr>
          <w:rFonts w:cstheme="minorHAnsi"/>
          <w:b/>
          <w:bCs/>
        </w:rPr>
        <w:t>at</w:t>
      </w:r>
      <w:r w:rsidR="00DB2458" w:rsidRPr="000819EA">
        <w:rPr>
          <w:rFonts w:cstheme="minorHAnsi"/>
          <w:b/>
          <w:bCs/>
          <w:lang w:val="ru-RU"/>
        </w:rPr>
        <w:t xml:space="preserve"> 20</w:t>
      </w:r>
      <w:r w:rsidR="007263DF" w:rsidRPr="000819EA">
        <w:rPr>
          <w:rFonts w:cstheme="minorHAnsi"/>
          <w:bCs/>
          <w:lang w:val="ru-RU"/>
        </w:rPr>
        <w:t xml:space="preserve"> – </w:t>
      </w:r>
      <w:r w:rsidRPr="000819EA">
        <w:rPr>
          <w:rFonts w:cstheme="minorHAnsi"/>
          <w:bCs/>
          <w:lang w:val="ru-RU"/>
        </w:rPr>
        <w:t xml:space="preserve">это </w:t>
      </w:r>
      <w:r w:rsidR="007263DF" w:rsidRPr="000819EA">
        <w:rPr>
          <w:rFonts w:cstheme="minorHAnsi"/>
          <w:bCs/>
          <w:lang w:val="ru-RU"/>
        </w:rPr>
        <w:t xml:space="preserve">средний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ru-RU"/>
          </w:rPr>
          <m:t>p@20</m:t>
        </m:r>
      </m:oMath>
      <w:r w:rsidR="007263DF" w:rsidRPr="000819EA">
        <w:rPr>
          <w:rFonts w:cstheme="minorHAnsi"/>
          <w:bCs/>
          <w:lang w:val="ru-RU"/>
        </w:rPr>
        <w:t xml:space="preserve"> для всех </w:t>
      </w:r>
      <m:oMath>
        <m:r>
          <w:rPr>
            <w:rFonts w:ascii="Cambria Math" w:hAnsi="Cambria Math" w:cstheme="minorHAnsi"/>
            <w:lang w:val="ru-RU"/>
          </w:rPr>
          <m:t>N</m:t>
        </m:r>
      </m:oMath>
      <w:r w:rsidR="00DC33D9" w:rsidRPr="000819EA">
        <w:rPr>
          <w:rFonts w:cstheme="minorHAnsi"/>
          <w:bCs/>
          <w:lang w:val="ru-RU"/>
        </w:rPr>
        <w:t xml:space="preserve"> </w:t>
      </w:r>
      <w:r w:rsidR="005E5F49" w:rsidRPr="000819EA">
        <w:rPr>
          <w:rFonts w:cstheme="minorHAnsi"/>
          <w:bCs/>
          <w:lang w:val="ru-RU"/>
        </w:rPr>
        <w:t xml:space="preserve">чеков </w:t>
      </w:r>
      <w:r w:rsidR="007263DF" w:rsidRPr="000819EA">
        <w:rPr>
          <w:rFonts w:cstheme="minorHAnsi"/>
          <w:bCs/>
          <w:lang w:val="ru-RU"/>
        </w:rPr>
        <w:t>тестовой выборки</w:t>
      </w:r>
      <w:r w:rsidR="005E5F49" w:rsidRPr="000819EA">
        <w:rPr>
          <w:rFonts w:cstheme="minorHAnsi"/>
          <w:bCs/>
          <w:lang w:val="ru-RU"/>
        </w:rPr>
        <w:t>:</w:t>
      </w:r>
    </w:p>
    <w:p w14:paraId="2AC36C16" w14:textId="3972AFB9" w:rsidR="00DB2458" w:rsidRPr="000819EA" w:rsidRDefault="00DB2458" w:rsidP="007263DF">
      <w:pPr>
        <w:ind w:firstLine="360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  <w:sz w:val="28"/>
              <w:lang w:val="ru-RU"/>
            </w:rPr>
            <m:t xml:space="preserve">map@20=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(ap@20)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249EFD4A" w14:textId="7FCC1735" w:rsidR="001742C5" w:rsidRPr="000819EA" w:rsidRDefault="001742C5" w:rsidP="007263DF">
      <w:pPr>
        <w:ind w:firstLine="360"/>
        <w:rPr>
          <w:rFonts w:cstheme="minorHAnsi"/>
          <w:bCs/>
        </w:rPr>
      </w:pPr>
    </w:p>
    <w:p w14:paraId="483E0CD7" w14:textId="40A3D323" w:rsidR="00614B64" w:rsidRPr="000819EA" w:rsidRDefault="00D42FF7" w:rsidP="00016B28">
      <w:pPr>
        <w:pStyle w:val="Heading1"/>
        <w:pBdr>
          <w:bottom w:val="single" w:sz="6" w:space="1" w:color="auto"/>
        </w:pBdr>
        <w:rPr>
          <w:lang w:val="ru-RU"/>
        </w:rPr>
      </w:pPr>
      <w:r w:rsidRPr="000819EA">
        <w:rPr>
          <w:lang w:val="ru-RU"/>
        </w:rPr>
        <w:lastRenderedPageBreak/>
        <w:t xml:space="preserve">Формат </w:t>
      </w:r>
      <w:r w:rsidR="00614B64" w:rsidRPr="000819EA">
        <w:rPr>
          <w:lang w:val="ru-RU"/>
        </w:rPr>
        <w:t>предоставления результатов</w:t>
      </w:r>
    </w:p>
    <w:p w14:paraId="0CDACAE4" w14:textId="77777777" w:rsidR="00016B28" w:rsidRPr="000819EA" w:rsidRDefault="00016B28" w:rsidP="00016B28">
      <w:pPr>
        <w:pStyle w:val="ListParagraph"/>
        <w:spacing w:after="0" w:line="240" w:lineRule="auto"/>
        <w:rPr>
          <w:lang w:val="ru-RU"/>
        </w:rPr>
      </w:pPr>
    </w:p>
    <w:p w14:paraId="0F7F719F" w14:textId="5201099E" w:rsidR="00276478" w:rsidRPr="000819EA" w:rsidRDefault="00276478" w:rsidP="00614B64">
      <w:pPr>
        <w:pStyle w:val="ListParagraph"/>
        <w:numPr>
          <w:ilvl w:val="0"/>
          <w:numId w:val="7"/>
        </w:numPr>
        <w:spacing w:after="0" w:line="240" w:lineRule="auto"/>
        <w:rPr>
          <w:lang w:val="ru-RU"/>
        </w:rPr>
      </w:pPr>
      <w:r w:rsidRPr="000819EA">
        <w:rPr>
          <w:b/>
          <w:lang w:val="ru-RU"/>
        </w:rPr>
        <w:t>Оформленный репозиторий с кодом проекта</w:t>
      </w:r>
      <w:r w:rsidRPr="000819EA">
        <w:rPr>
          <w:lang w:val="ru-RU"/>
        </w:rPr>
        <w:t xml:space="preserve"> (в виде .</w:t>
      </w:r>
      <w:r w:rsidRPr="000819EA">
        <w:t>zip</w:t>
      </w:r>
      <w:r w:rsidRPr="000819EA">
        <w:rPr>
          <w:lang w:val="ru-RU"/>
        </w:rPr>
        <w:t xml:space="preserve"> файла или ссылки на </w:t>
      </w:r>
      <w:r w:rsidRPr="000819EA">
        <w:t>github</w:t>
      </w:r>
      <w:r w:rsidRPr="000819EA">
        <w:rPr>
          <w:lang w:val="ru-RU"/>
        </w:rPr>
        <w:t>/аналог), удовлетворяющий следующим критериям</w:t>
      </w:r>
      <w:r w:rsidR="00A26369" w:rsidRPr="000819EA">
        <w:rPr>
          <w:lang w:val="ru-RU"/>
        </w:rPr>
        <w:t>:</w:t>
      </w:r>
    </w:p>
    <w:p w14:paraId="27368840" w14:textId="77777777" w:rsidR="00276478" w:rsidRPr="000819EA" w:rsidRDefault="009A07BE" w:rsidP="00276478">
      <w:pPr>
        <w:pStyle w:val="ListParagraph"/>
        <w:numPr>
          <w:ilvl w:val="1"/>
          <w:numId w:val="7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воспроизводимый</w:t>
      </w:r>
    </w:p>
    <w:p w14:paraId="7215CE85" w14:textId="77777777" w:rsidR="008629F8" w:rsidRPr="000819EA" w:rsidRDefault="009A07BE" w:rsidP="00A26369">
      <w:pPr>
        <w:pStyle w:val="ListParagraph"/>
        <w:numPr>
          <w:ilvl w:val="1"/>
          <w:numId w:val="7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с</w:t>
      </w:r>
      <w:r w:rsidR="00276478" w:rsidRPr="000819EA">
        <w:rPr>
          <w:lang w:val="ru-RU"/>
        </w:rPr>
        <w:t xml:space="preserve">одержащий </w:t>
      </w:r>
      <w:r w:rsidR="00614B64" w:rsidRPr="000819EA">
        <w:t>Jupyter</w:t>
      </w:r>
      <w:r w:rsidR="00614B64" w:rsidRPr="000819EA">
        <w:rPr>
          <w:lang w:val="ru-RU"/>
        </w:rPr>
        <w:t xml:space="preserve"> </w:t>
      </w:r>
      <w:r w:rsidR="00614B64" w:rsidRPr="000819EA">
        <w:t>Notebook</w:t>
      </w:r>
      <w:r w:rsidR="00614B64" w:rsidRPr="000819EA">
        <w:rPr>
          <w:lang w:val="ru-RU"/>
        </w:rPr>
        <w:t xml:space="preserve"> (</w:t>
      </w:r>
      <w:r w:rsidR="00276478" w:rsidRPr="000819EA">
        <w:rPr>
          <w:lang w:val="ru-RU"/>
        </w:rPr>
        <w:t>или несколько</w:t>
      </w:r>
      <w:r w:rsidR="00614B64" w:rsidRPr="000819EA">
        <w:rPr>
          <w:lang w:val="ru-RU"/>
        </w:rPr>
        <w:t xml:space="preserve">) </w:t>
      </w:r>
      <w:r w:rsidR="00614B64" w:rsidRPr="000819EA">
        <w:t>c</w:t>
      </w:r>
      <w:r w:rsidR="00276478" w:rsidRPr="000819EA">
        <w:rPr>
          <w:lang w:val="ru-RU"/>
        </w:rPr>
        <w:t xml:space="preserve"> </w:t>
      </w:r>
      <w:r w:rsidR="00944858" w:rsidRPr="000819EA">
        <w:rPr>
          <w:lang w:val="ru-RU"/>
        </w:rPr>
        <w:t xml:space="preserve">визуализациями и </w:t>
      </w:r>
      <w:r w:rsidR="00276478" w:rsidRPr="000819EA">
        <w:rPr>
          <w:lang w:val="ru-RU"/>
        </w:rPr>
        <w:t>комментариями к</w:t>
      </w:r>
      <w:r w:rsidR="00614B64" w:rsidRPr="000819EA">
        <w:rPr>
          <w:lang w:val="ru-RU"/>
        </w:rPr>
        <w:t xml:space="preserve"> </w:t>
      </w:r>
      <w:r w:rsidR="007E5EA5" w:rsidRPr="000819EA">
        <w:rPr>
          <w:lang w:val="ru-RU"/>
        </w:rPr>
        <w:t>проделанным шагам</w:t>
      </w:r>
    </w:p>
    <w:p w14:paraId="49A0CB43" w14:textId="77777777" w:rsidR="006827D6" w:rsidRPr="000819EA" w:rsidRDefault="008629F8" w:rsidP="009314A9">
      <w:pPr>
        <w:pStyle w:val="ListParagraph"/>
        <w:spacing w:after="0" w:line="240" w:lineRule="auto"/>
        <w:rPr>
          <w:lang w:val="ru-RU"/>
        </w:rPr>
      </w:pPr>
      <w:r w:rsidRPr="000819EA">
        <w:rPr>
          <w:lang w:val="ru-RU"/>
        </w:rPr>
        <w:t xml:space="preserve">Язык решения – </w:t>
      </w:r>
      <w:r w:rsidRPr="000819EA">
        <w:t>python</w:t>
      </w:r>
      <w:r w:rsidRPr="000819EA">
        <w:rPr>
          <w:lang w:val="ru-RU"/>
        </w:rPr>
        <w:t xml:space="preserve">, но если вы им не владеете, допускаются решения так же и на </w:t>
      </w:r>
      <w:r w:rsidRPr="000819EA">
        <w:t>R</w:t>
      </w:r>
      <w:r w:rsidRPr="000819EA">
        <w:rPr>
          <w:lang w:val="ru-RU"/>
        </w:rPr>
        <w:t>.</w:t>
      </w:r>
      <w:r w:rsidR="00972808" w:rsidRPr="000819EA">
        <w:rPr>
          <w:lang w:val="ru-RU"/>
        </w:rPr>
        <w:br/>
      </w:r>
    </w:p>
    <w:p w14:paraId="30BBC985" w14:textId="0F10FA71" w:rsidR="00843B6C" w:rsidRPr="000819EA" w:rsidRDefault="00843B6C" w:rsidP="00843B6C">
      <w:pPr>
        <w:pStyle w:val="ListParagraph"/>
        <w:numPr>
          <w:ilvl w:val="0"/>
          <w:numId w:val="7"/>
        </w:numPr>
        <w:spacing w:after="0" w:line="240" w:lineRule="auto"/>
        <w:rPr>
          <w:lang w:val="ru-RU"/>
        </w:rPr>
      </w:pPr>
      <w:r w:rsidRPr="000819EA">
        <w:rPr>
          <w:b/>
          <w:lang w:val="ru-RU"/>
        </w:rPr>
        <w:t>Рекомендации для чеков</w:t>
      </w:r>
      <w:r w:rsidRPr="000819EA">
        <w:rPr>
          <w:lang w:val="ru-RU"/>
        </w:rPr>
        <w:t xml:space="preserve"> из файла </w:t>
      </w:r>
      <w:r w:rsidRPr="000819EA">
        <w:rPr>
          <w:rFonts w:ascii="Courier New" w:hAnsi="Courier New" w:cs="Courier New"/>
        </w:rPr>
        <w:t>transactions</w:t>
      </w:r>
      <w:r w:rsidR="00774A53" w:rsidRPr="000819EA">
        <w:rPr>
          <w:rFonts w:ascii="Courier New" w:hAnsi="Courier New" w:cs="Courier New"/>
          <w:lang w:val="ru-RU"/>
        </w:rPr>
        <w:t>-</w:t>
      </w:r>
      <w:r w:rsidRPr="000819EA">
        <w:rPr>
          <w:rFonts w:ascii="Courier New" w:hAnsi="Courier New" w:cs="Courier New"/>
        </w:rPr>
        <w:t>for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submission</w:t>
      </w:r>
      <w:r w:rsidRPr="000819EA">
        <w:rPr>
          <w:lang w:val="ru-RU"/>
        </w:rPr>
        <w:t xml:space="preserve">. </w:t>
      </w:r>
      <w:r w:rsidRPr="000819EA">
        <w:rPr>
          <w:rFonts w:cstheme="minorHAnsi"/>
          <w:lang w:val="ru-RU"/>
        </w:rPr>
        <w:t>В каждом чеке (</w:t>
      </w:r>
      <w:r w:rsidRPr="000819EA">
        <w:rPr>
          <w:rFonts w:ascii="Courier New" w:hAnsi="Courier New" w:cs="Courier New"/>
        </w:rPr>
        <w:t>cheque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id</w:t>
      </w:r>
      <w:r w:rsidRPr="000819EA">
        <w:rPr>
          <w:rFonts w:cstheme="minorHAnsi"/>
          <w:lang w:val="ru-RU"/>
        </w:rPr>
        <w:t>) пропущен 1 случайный товар</w:t>
      </w:r>
      <w:r w:rsidR="000E4A4F" w:rsidRPr="000819EA">
        <w:rPr>
          <w:rFonts w:cstheme="minorHAnsi"/>
          <w:lang w:val="ru-RU"/>
        </w:rPr>
        <w:t>, относящийся</w:t>
      </w:r>
      <w:r w:rsidRPr="000819EA">
        <w:rPr>
          <w:rFonts w:cstheme="minorHAnsi"/>
          <w:lang w:val="ru-RU"/>
        </w:rPr>
        <w:t xml:space="preserve"> </w:t>
      </w:r>
      <w:r w:rsidR="000E4A4F" w:rsidRPr="000819EA">
        <w:rPr>
          <w:rFonts w:cstheme="minorHAnsi"/>
          <w:lang w:val="ru-RU"/>
        </w:rPr>
        <w:t>к</w:t>
      </w:r>
      <w:r w:rsidRPr="000819EA">
        <w:rPr>
          <w:rFonts w:cstheme="minorHAnsi"/>
          <w:lang w:val="ru-RU"/>
        </w:rPr>
        <w:t xml:space="preserve"> какой-то из следующих групп (</w:t>
      </w:r>
      <w:r w:rsidRPr="000819EA">
        <w:rPr>
          <w:rFonts w:ascii="Courier New" w:hAnsi="Courier New" w:cs="Courier New"/>
        </w:rPr>
        <w:t>sku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group</w:t>
      </w:r>
      <w:r w:rsidRPr="000819EA">
        <w:rPr>
          <w:rFonts w:cstheme="minorHAnsi"/>
          <w:lang w:val="ru-RU"/>
        </w:rPr>
        <w:t>):</w:t>
      </w:r>
    </w:p>
    <w:p w14:paraId="7DD16F1B" w14:textId="77777777" w:rsidR="0098056B" w:rsidRPr="000819EA" w:rsidRDefault="0098056B" w:rsidP="0098056B">
      <w:pPr>
        <w:pStyle w:val="ListParagraph"/>
        <w:numPr>
          <w:ilvl w:val="1"/>
          <w:numId w:val="7"/>
        </w:numPr>
        <w:rPr>
          <w:rFonts w:cstheme="minorHAnsi"/>
        </w:rPr>
      </w:pPr>
      <w:r w:rsidRPr="000819EA">
        <w:rPr>
          <w:rFonts w:cstheme="minorHAnsi"/>
          <w:lang w:val="ru-RU"/>
        </w:rPr>
        <w:t>вода</w:t>
      </w:r>
    </w:p>
    <w:p w14:paraId="66A048AE" w14:textId="77777777" w:rsidR="0098056B" w:rsidRPr="000819EA" w:rsidRDefault="0098056B" w:rsidP="0098056B">
      <w:pPr>
        <w:pStyle w:val="ListParagraph"/>
        <w:numPr>
          <w:ilvl w:val="1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сладкие газированные напитки, холодный чай</w:t>
      </w:r>
    </w:p>
    <w:p w14:paraId="2E112E61" w14:textId="77777777" w:rsidR="0098056B" w:rsidRPr="000819EA" w:rsidRDefault="0098056B" w:rsidP="0098056B">
      <w:pPr>
        <w:pStyle w:val="ListParagraph"/>
        <w:numPr>
          <w:ilvl w:val="1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кофейные напитки с молоком</w:t>
      </w:r>
    </w:p>
    <w:p w14:paraId="642CF9AE" w14:textId="77777777" w:rsidR="0098056B" w:rsidRPr="000819EA" w:rsidRDefault="0098056B" w:rsidP="0098056B">
      <w:pPr>
        <w:pStyle w:val="ListParagraph"/>
        <w:numPr>
          <w:ilvl w:val="1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энергетические напитки</w:t>
      </w:r>
    </w:p>
    <w:p w14:paraId="2C737C20" w14:textId="77777777" w:rsidR="0098056B" w:rsidRPr="000819EA" w:rsidRDefault="0098056B" w:rsidP="0098056B">
      <w:pPr>
        <w:pStyle w:val="ListParagraph"/>
        <w:numPr>
          <w:ilvl w:val="1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снеки</w:t>
      </w:r>
    </w:p>
    <w:p w14:paraId="656DB163" w14:textId="77777777" w:rsidR="0098056B" w:rsidRPr="000819EA" w:rsidRDefault="0098056B" w:rsidP="0098056B">
      <w:pPr>
        <w:pStyle w:val="ListParagraph"/>
        <w:numPr>
          <w:ilvl w:val="1"/>
          <w:numId w:val="7"/>
        </w:numPr>
        <w:rPr>
          <w:rFonts w:cstheme="minorHAnsi"/>
          <w:lang w:val="ru-RU"/>
        </w:rPr>
      </w:pPr>
      <w:r w:rsidRPr="000819EA">
        <w:rPr>
          <w:rFonts w:cstheme="minorHAnsi"/>
          <w:lang w:val="ru-RU"/>
        </w:rPr>
        <w:t>соки и сокосодержащие напитки</w:t>
      </w:r>
    </w:p>
    <w:p w14:paraId="38A2A86D" w14:textId="4D4D3E3B" w:rsidR="00A26369" w:rsidRPr="000819EA" w:rsidRDefault="00843B6C" w:rsidP="00843B6C">
      <w:pPr>
        <w:spacing w:after="0" w:line="240" w:lineRule="auto"/>
        <w:ind w:firstLine="720"/>
        <w:rPr>
          <w:lang w:val="ru-RU"/>
        </w:rPr>
      </w:pPr>
      <w:r w:rsidRPr="000819EA">
        <w:rPr>
          <w:lang w:val="ru-RU"/>
        </w:rPr>
        <w:t xml:space="preserve">Необходимо предоставить  </w:t>
      </w:r>
      <w:r w:rsidR="007D5AC8" w:rsidRPr="000819EA">
        <w:rPr>
          <w:rFonts w:ascii="Courier New" w:hAnsi="Courier New" w:cs="Courier New"/>
          <w:lang w:val="ru-RU"/>
        </w:rPr>
        <w:t>.</w:t>
      </w:r>
      <w:r w:rsidR="00E94BF7" w:rsidRPr="000819EA">
        <w:rPr>
          <w:rFonts w:ascii="Courier New" w:hAnsi="Courier New" w:cs="Courier New"/>
        </w:rPr>
        <w:t>parquet</w:t>
      </w:r>
      <w:r w:rsidR="00E94BF7" w:rsidRPr="000819EA">
        <w:rPr>
          <w:lang w:val="ru-RU"/>
        </w:rPr>
        <w:t xml:space="preserve"> </w:t>
      </w:r>
      <w:r w:rsidR="00D93890" w:rsidRPr="000819EA">
        <w:rPr>
          <w:lang w:val="ru-RU"/>
        </w:rPr>
        <w:t xml:space="preserve">файл с результатами </w:t>
      </w:r>
      <w:r w:rsidR="007D5AC8" w:rsidRPr="000819EA">
        <w:rPr>
          <w:lang w:val="ru-RU"/>
        </w:rPr>
        <w:t>рекомендаций</w:t>
      </w:r>
      <w:r w:rsidR="006827D6" w:rsidRPr="000819EA">
        <w:rPr>
          <w:lang w:val="ru-RU"/>
        </w:rPr>
        <w:t>, содержащий поля:</w:t>
      </w:r>
    </w:p>
    <w:p w14:paraId="53242454" w14:textId="6DCF24B4" w:rsidR="006827D6" w:rsidRPr="000819EA" w:rsidRDefault="007D5AC8" w:rsidP="006827D6">
      <w:pPr>
        <w:pStyle w:val="ListParagraph"/>
        <w:numPr>
          <w:ilvl w:val="1"/>
          <w:numId w:val="7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cheque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id</w:t>
      </w:r>
      <w:r w:rsidR="006827D6" w:rsidRPr="000819EA">
        <w:rPr>
          <w:lang w:val="ru-RU"/>
        </w:rPr>
        <w:t xml:space="preserve"> – уникальный идентификатор </w:t>
      </w:r>
      <w:r w:rsidRPr="000819EA">
        <w:rPr>
          <w:lang w:val="ru-RU"/>
        </w:rPr>
        <w:t>чека</w:t>
      </w:r>
    </w:p>
    <w:p w14:paraId="7EF78975" w14:textId="77777777" w:rsidR="007D5AC8" w:rsidRPr="000819EA" w:rsidRDefault="007D5AC8" w:rsidP="006827D6">
      <w:pPr>
        <w:pStyle w:val="ListParagraph"/>
        <w:numPr>
          <w:ilvl w:val="1"/>
          <w:numId w:val="7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sku</w:t>
      </w:r>
      <w:r w:rsidRPr="000819EA">
        <w:rPr>
          <w:rFonts w:ascii="Courier New" w:hAnsi="Courier New" w:cs="Courier New"/>
          <w:lang w:val="ru-RU"/>
        </w:rPr>
        <w:t>_</w:t>
      </w:r>
      <w:r w:rsidRPr="000819EA">
        <w:rPr>
          <w:rFonts w:ascii="Courier New" w:hAnsi="Courier New" w:cs="Courier New"/>
        </w:rPr>
        <w:t>id</w:t>
      </w:r>
      <w:r w:rsidR="006827D6" w:rsidRPr="000819EA">
        <w:rPr>
          <w:b/>
          <w:lang w:val="ru-RU"/>
        </w:rPr>
        <w:t xml:space="preserve"> </w:t>
      </w:r>
      <w:r w:rsidR="006827D6" w:rsidRPr="000819EA">
        <w:rPr>
          <w:lang w:val="ru-RU"/>
        </w:rPr>
        <w:t>–</w:t>
      </w:r>
      <w:r w:rsidR="006827D6" w:rsidRPr="000819EA">
        <w:rPr>
          <w:b/>
          <w:lang w:val="ru-RU"/>
        </w:rPr>
        <w:t xml:space="preserve"> </w:t>
      </w:r>
      <w:r w:rsidRPr="000819EA">
        <w:rPr>
          <w:lang w:val="ru-RU"/>
        </w:rPr>
        <w:t>уникальный и</w:t>
      </w:r>
      <w:r w:rsidR="006827D6" w:rsidRPr="000819EA">
        <w:rPr>
          <w:lang w:val="ru-RU"/>
        </w:rPr>
        <w:t xml:space="preserve">дентификатор </w:t>
      </w:r>
      <w:r w:rsidRPr="000819EA">
        <w:rPr>
          <w:lang w:val="ru-RU"/>
        </w:rPr>
        <w:t>товара</w:t>
      </w:r>
    </w:p>
    <w:p w14:paraId="2C929657" w14:textId="6CF7D651" w:rsidR="006827D6" w:rsidRPr="000819EA" w:rsidRDefault="007D5AC8" w:rsidP="006827D6">
      <w:pPr>
        <w:pStyle w:val="ListParagraph"/>
        <w:numPr>
          <w:ilvl w:val="1"/>
          <w:numId w:val="7"/>
        </w:numPr>
        <w:spacing w:after="0"/>
        <w:rPr>
          <w:lang w:val="ru-RU"/>
        </w:rPr>
      </w:pPr>
      <w:r w:rsidRPr="000819EA">
        <w:rPr>
          <w:rFonts w:ascii="Courier New" w:hAnsi="Courier New" w:cs="Courier New"/>
        </w:rPr>
        <w:t>position</w:t>
      </w:r>
      <w:r w:rsidR="006827D6" w:rsidRPr="000819EA">
        <w:rPr>
          <w:b/>
          <w:lang w:val="ru-RU"/>
        </w:rPr>
        <w:t xml:space="preserve"> </w:t>
      </w:r>
      <w:r w:rsidRPr="000819EA">
        <w:rPr>
          <w:b/>
          <w:lang w:val="ru-RU"/>
        </w:rPr>
        <w:t xml:space="preserve">– </w:t>
      </w:r>
      <w:r w:rsidRPr="000819EA">
        <w:rPr>
          <w:bCs/>
          <w:lang w:val="ru-RU"/>
        </w:rPr>
        <w:t>порядковый номер товара в предложенной рекомендации</w:t>
      </w:r>
    </w:p>
    <w:p w14:paraId="7AE5D9FC" w14:textId="196483BD" w:rsidR="0059723E" w:rsidRPr="000819EA" w:rsidRDefault="00E94BF7" w:rsidP="00843B6C">
      <w:pPr>
        <w:spacing w:after="0"/>
        <w:ind w:left="720"/>
        <w:rPr>
          <w:rFonts w:cstheme="minorHAnsi"/>
          <w:lang w:val="ru-RU"/>
        </w:rPr>
      </w:pPr>
      <w:r w:rsidRPr="000819EA">
        <w:rPr>
          <w:lang w:val="ru-RU"/>
        </w:rPr>
        <w:br/>
      </w:r>
      <w:r w:rsidR="0059723E" w:rsidRPr="000819EA">
        <w:rPr>
          <w:lang w:val="ru-RU"/>
        </w:rPr>
        <w:t xml:space="preserve">Для каждого </w:t>
      </w:r>
      <w:r w:rsidR="0059723E" w:rsidRPr="000819EA">
        <w:rPr>
          <w:rFonts w:ascii="Courier New" w:hAnsi="Courier New" w:cs="Courier New"/>
        </w:rPr>
        <w:t>cheque</w:t>
      </w:r>
      <w:r w:rsidR="0059723E" w:rsidRPr="000819EA">
        <w:rPr>
          <w:rFonts w:ascii="Courier New" w:hAnsi="Courier New" w:cs="Courier New"/>
          <w:lang w:val="ru-RU"/>
        </w:rPr>
        <w:t>_</w:t>
      </w:r>
      <w:r w:rsidR="0059723E" w:rsidRPr="000819EA">
        <w:rPr>
          <w:rFonts w:ascii="Courier New" w:hAnsi="Courier New" w:cs="Courier New"/>
        </w:rPr>
        <w:t>id</w:t>
      </w:r>
      <w:r w:rsidR="0059723E" w:rsidRPr="000819EA">
        <w:rPr>
          <w:rFonts w:ascii="Courier New" w:hAnsi="Courier New" w:cs="Courier New"/>
          <w:lang w:val="ru-RU"/>
        </w:rPr>
        <w:t xml:space="preserve"> </w:t>
      </w:r>
      <w:r w:rsidR="0059723E" w:rsidRPr="000819EA">
        <w:rPr>
          <w:rFonts w:cstheme="minorHAnsi"/>
          <w:lang w:val="ru-RU"/>
        </w:rPr>
        <w:t xml:space="preserve">должно быть </w:t>
      </w:r>
      <w:r w:rsidR="000E4A4F" w:rsidRPr="000819EA">
        <w:rPr>
          <w:rFonts w:cstheme="minorHAnsi"/>
          <w:lang w:val="ru-RU"/>
        </w:rPr>
        <w:t>представлено</w:t>
      </w:r>
      <w:r w:rsidR="0059723E" w:rsidRPr="000819EA">
        <w:rPr>
          <w:rFonts w:cstheme="minorHAnsi"/>
          <w:lang w:val="ru-RU"/>
        </w:rPr>
        <w:t xml:space="preserve"> 20 рекомендованных </w:t>
      </w:r>
      <w:r w:rsidR="0059723E" w:rsidRPr="000819EA">
        <w:rPr>
          <w:rFonts w:ascii="Courier New" w:hAnsi="Courier New" w:cs="Courier New"/>
        </w:rPr>
        <w:t>sku</w:t>
      </w:r>
      <w:r w:rsidR="0059723E" w:rsidRPr="000819EA">
        <w:rPr>
          <w:rFonts w:ascii="Courier New" w:hAnsi="Courier New" w:cs="Courier New"/>
          <w:lang w:val="ru-RU"/>
        </w:rPr>
        <w:t>_</w:t>
      </w:r>
      <w:r w:rsidR="0059723E" w:rsidRPr="000819EA">
        <w:rPr>
          <w:rFonts w:ascii="Courier New" w:hAnsi="Courier New" w:cs="Courier New"/>
        </w:rPr>
        <w:t>id</w:t>
      </w:r>
      <w:r w:rsidR="000E4A4F" w:rsidRPr="000819EA">
        <w:rPr>
          <w:rFonts w:ascii="Courier New" w:hAnsi="Courier New" w:cs="Courier New"/>
          <w:lang w:val="ru-RU"/>
        </w:rPr>
        <w:t>.</w:t>
      </w:r>
    </w:p>
    <w:p w14:paraId="7DBB9FE8" w14:textId="77777777" w:rsidR="00843B6C" w:rsidRPr="000819EA" w:rsidRDefault="00E94BF7" w:rsidP="00D93890">
      <w:pPr>
        <w:pStyle w:val="ListParagraph"/>
        <w:spacing w:after="0" w:line="240" w:lineRule="auto"/>
        <w:rPr>
          <w:rFonts w:ascii="Courier New" w:hAnsi="Courier New" w:cs="Courier New"/>
          <w:lang w:val="ru-RU"/>
        </w:rPr>
      </w:pPr>
      <w:r w:rsidRPr="000819EA">
        <w:rPr>
          <w:lang w:val="ru-RU"/>
        </w:rPr>
        <w:t xml:space="preserve">В качестве примера в задании находится файл </w:t>
      </w:r>
      <w:r w:rsidRPr="000819EA">
        <w:rPr>
          <w:rFonts w:ascii="Courier New" w:hAnsi="Courier New" w:cs="Courier New"/>
        </w:rPr>
        <w:t>submission</w:t>
      </w:r>
      <w:r w:rsidRPr="000819EA">
        <w:rPr>
          <w:rFonts w:ascii="Courier New" w:hAnsi="Courier New" w:cs="Courier New"/>
          <w:lang w:val="ru-RU"/>
        </w:rPr>
        <w:t>-</w:t>
      </w:r>
      <w:r w:rsidRPr="000819EA">
        <w:rPr>
          <w:rFonts w:ascii="Courier New" w:hAnsi="Courier New" w:cs="Courier New"/>
        </w:rPr>
        <w:t>example</w:t>
      </w:r>
      <w:r w:rsidRPr="000819EA">
        <w:rPr>
          <w:rFonts w:ascii="Courier New" w:hAnsi="Courier New" w:cs="Courier New"/>
          <w:lang w:val="ru-RU"/>
        </w:rPr>
        <w:t>.</w:t>
      </w:r>
      <w:r w:rsidRPr="000819EA">
        <w:rPr>
          <w:rFonts w:ascii="Courier New" w:hAnsi="Courier New" w:cs="Courier New"/>
        </w:rPr>
        <w:t>parquet</w:t>
      </w:r>
    </w:p>
    <w:p w14:paraId="7E4E62B7" w14:textId="77777777" w:rsidR="00843B6C" w:rsidRPr="000819EA" w:rsidRDefault="00843B6C" w:rsidP="00D93890">
      <w:pPr>
        <w:pStyle w:val="ListParagraph"/>
        <w:spacing w:after="0" w:line="240" w:lineRule="auto"/>
        <w:rPr>
          <w:lang w:val="ru-RU"/>
        </w:rPr>
      </w:pPr>
      <w:r w:rsidRPr="000819EA">
        <w:rPr>
          <w:noProof/>
        </w:rPr>
        <w:drawing>
          <wp:inline distT="0" distB="0" distL="0" distR="0" wp14:anchorId="7045E1B0" wp14:editId="43F01E1D">
            <wp:extent cx="1605516" cy="978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3861" cy="9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49B2" w14:textId="52EF6617" w:rsidR="00D93890" w:rsidRPr="000819EA" w:rsidRDefault="00E94BF7" w:rsidP="00D93890">
      <w:pPr>
        <w:pStyle w:val="ListParagraph"/>
        <w:spacing w:after="0" w:line="240" w:lineRule="auto"/>
        <w:rPr>
          <w:lang w:val="ru-RU"/>
        </w:rPr>
      </w:pPr>
      <w:r w:rsidRPr="000819EA">
        <w:rPr>
          <w:lang w:val="ru-RU"/>
        </w:rPr>
        <w:br/>
      </w:r>
      <w:r w:rsidR="000E4A4F" w:rsidRPr="000819EA">
        <w:rPr>
          <w:lang w:val="ru-RU"/>
        </w:rPr>
        <w:t xml:space="preserve">Файл с результатами необходимо именовать </w:t>
      </w:r>
      <w:r w:rsidRPr="000819EA">
        <w:rPr>
          <w:lang w:val="ru-RU"/>
        </w:rPr>
        <w:t xml:space="preserve"> в формате </w:t>
      </w:r>
      <w:ins w:id="2" w:author="Кудрявцев Никита Дмитриевич" w:date="2021-09-30T17:14:00Z">
        <w:r w:rsidR="009A6D20" w:rsidRPr="000819EA">
          <w:rPr>
            <w:lang w:val="ru-RU"/>
          </w:rPr>
          <w:br/>
        </w:r>
      </w:ins>
      <w:r w:rsidRPr="000819EA">
        <w:rPr>
          <w:rFonts w:ascii="Courier New" w:hAnsi="Courier New" w:cs="Courier New"/>
        </w:rPr>
        <w:t>submission</w:t>
      </w:r>
      <w:r w:rsidRPr="000819EA">
        <w:rPr>
          <w:rFonts w:ascii="Courier New" w:hAnsi="Courier New" w:cs="Courier New"/>
          <w:lang w:val="ru-RU"/>
        </w:rPr>
        <w:t>-</w:t>
      </w:r>
      <w:r w:rsidRPr="000819EA">
        <w:rPr>
          <w:rFonts w:ascii="Courier New" w:hAnsi="Courier New" w:cs="Courier New"/>
          <w:i/>
          <w:color w:val="FF0000"/>
          <w:lang w:val="ru-RU"/>
        </w:rPr>
        <w:t>{</w:t>
      </w:r>
      <w:r w:rsidRPr="000819EA">
        <w:rPr>
          <w:rFonts w:ascii="Courier New" w:hAnsi="Courier New" w:cs="Courier New"/>
          <w:i/>
          <w:color w:val="FF0000"/>
        </w:rPr>
        <w:t>surname</w:t>
      </w:r>
      <w:r w:rsidRPr="000819EA">
        <w:rPr>
          <w:rFonts w:ascii="Courier New" w:hAnsi="Courier New" w:cs="Courier New"/>
          <w:i/>
          <w:color w:val="FF0000"/>
          <w:lang w:val="ru-RU"/>
        </w:rPr>
        <w:t>_</w:t>
      </w:r>
      <w:r w:rsidRPr="000819EA">
        <w:rPr>
          <w:rFonts w:ascii="Courier New" w:hAnsi="Courier New" w:cs="Courier New"/>
          <w:i/>
          <w:color w:val="FF0000"/>
        </w:rPr>
        <w:t>name</w:t>
      </w:r>
      <w:r w:rsidRPr="000819EA">
        <w:rPr>
          <w:rFonts w:ascii="Courier New" w:hAnsi="Courier New" w:cs="Courier New"/>
          <w:i/>
          <w:color w:val="FF0000"/>
          <w:lang w:val="ru-RU"/>
        </w:rPr>
        <w:t>}</w:t>
      </w:r>
      <w:r w:rsidRPr="000819EA">
        <w:rPr>
          <w:rFonts w:ascii="Courier New" w:hAnsi="Courier New" w:cs="Courier New"/>
          <w:lang w:val="ru-RU"/>
        </w:rPr>
        <w:t>.</w:t>
      </w:r>
      <w:r w:rsidRPr="000819EA">
        <w:rPr>
          <w:rFonts w:ascii="Courier New" w:hAnsi="Courier New" w:cs="Courier New"/>
        </w:rPr>
        <w:t>parquet</w:t>
      </w:r>
      <w:r w:rsidRPr="000819EA">
        <w:rPr>
          <w:lang w:val="ru-RU"/>
        </w:rPr>
        <w:br/>
      </w:r>
    </w:p>
    <w:p w14:paraId="697DED14" w14:textId="386B384E" w:rsidR="009A07BE" w:rsidRPr="000819EA" w:rsidRDefault="00A26369" w:rsidP="008629F8">
      <w:pPr>
        <w:pStyle w:val="ListParagraph"/>
        <w:numPr>
          <w:ilvl w:val="0"/>
          <w:numId w:val="7"/>
        </w:numPr>
        <w:spacing w:after="0" w:line="240" w:lineRule="auto"/>
        <w:rPr>
          <w:lang w:val="ru-RU"/>
        </w:rPr>
      </w:pPr>
      <w:r w:rsidRPr="000819EA">
        <w:rPr>
          <w:b/>
          <w:lang w:val="ru-RU"/>
        </w:rPr>
        <w:t xml:space="preserve">Краткий </w:t>
      </w:r>
      <w:r w:rsidR="00614B64" w:rsidRPr="000819EA">
        <w:rPr>
          <w:b/>
          <w:lang w:val="ru-RU"/>
        </w:rPr>
        <w:t>отчет</w:t>
      </w:r>
      <w:r w:rsidR="00D923D0" w:rsidRPr="000819EA">
        <w:rPr>
          <w:b/>
          <w:lang w:val="ru-RU"/>
        </w:rPr>
        <w:t xml:space="preserve"> для</w:t>
      </w:r>
      <w:r w:rsidR="0059723E" w:rsidRPr="000819EA">
        <w:rPr>
          <w:b/>
          <w:lang w:val="ru-RU"/>
        </w:rPr>
        <w:t xml:space="preserve"> </w:t>
      </w:r>
      <w:r w:rsidR="0059723E" w:rsidRPr="000819EA">
        <w:rPr>
          <w:b/>
          <w:bCs/>
          <w:lang w:val="ru-RU"/>
        </w:rPr>
        <w:t>Организации</w:t>
      </w:r>
      <w:r w:rsidR="00912CC8" w:rsidRPr="000819EA">
        <w:rPr>
          <w:b/>
          <w:lang w:val="ru-RU"/>
        </w:rPr>
        <w:t xml:space="preserve"> </w:t>
      </w:r>
      <w:r w:rsidR="00816F9B" w:rsidRPr="000819EA">
        <w:rPr>
          <w:lang w:val="ru-RU"/>
        </w:rPr>
        <w:t xml:space="preserve">в любом формате </w:t>
      </w:r>
      <w:r w:rsidR="008629F8" w:rsidRPr="000819EA">
        <w:rPr>
          <w:lang w:val="ru-RU"/>
        </w:rPr>
        <w:t>(pdf/ppt/doc и т.п.) </w:t>
      </w:r>
      <w:r w:rsidR="00912CC8" w:rsidRPr="000819EA">
        <w:rPr>
          <w:lang w:val="ru-RU"/>
        </w:rPr>
        <w:t>о</w:t>
      </w:r>
      <w:r w:rsidR="007D5AC8" w:rsidRPr="000819EA">
        <w:rPr>
          <w:lang w:val="ru-RU"/>
        </w:rPr>
        <w:t xml:space="preserve"> финальной модели и протестированных гипотезах</w:t>
      </w:r>
      <w:r w:rsidR="009102C0" w:rsidRPr="000819EA">
        <w:rPr>
          <w:lang w:val="ru-RU"/>
        </w:rPr>
        <w:t xml:space="preserve">. </w:t>
      </w:r>
      <w:r w:rsidR="00D93890" w:rsidRPr="000819EA">
        <w:rPr>
          <w:lang w:val="ru-RU"/>
        </w:rPr>
        <w:t xml:space="preserve">Также </w:t>
      </w:r>
      <w:r w:rsidR="006B03AD" w:rsidRPr="000819EA">
        <w:rPr>
          <w:lang w:val="ru-RU"/>
        </w:rPr>
        <w:t xml:space="preserve">приветствуются дополнительные комментарии: </w:t>
      </w:r>
    </w:p>
    <w:p w14:paraId="1EFD1A0B" w14:textId="77777777" w:rsidR="009A07BE" w:rsidRPr="000819EA" w:rsidRDefault="009A07BE" w:rsidP="009A07BE">
      <w:pPr>
        <w:pStyle w:val="ListParagraph"/>
        <w:numPr>
          <w:ilvl w:val="1"/>
          <w:numId w:val="7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по имеющимся данным</w:t>
      </w:r>
    </w:p>
    <w:p w14:paraId="6EDCE28C" w14:textId="77777777" w:rsidR="008629F8" w:rsidRPr="000819EA" w:rsidRDefault="006B03AD" w:rsidP="009A07BE">
      <w:pPr>
        <w:pStyle w:val="ListParagraph"/>
        <w:numPr>
          <w:ilvl w:val="1"/>
          <w:numId w:val="7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чтобы вы сделали, имея больше р</w:t>
      </w:r>
      <w:r w:rsidR="009A07BE" w:rsidRPr="000819EA">
        <w:rPr>
          <w:lang w:val="ru-RU"/>
        </w:rPr>
        <w:t>есурсов/времени/данных (каких?)</w:t>
      </w:r>
    </w:p>
    <w:p w14:paraId="2AEC0ACC" w14:textId="77777777" w:rsidR="006827D6" w:rsidRPr="000819EA" w:rsidRDefault="006827D6" w:rsidP="006827D6">
      <w:pPr>
        <w:pStyle w:val="Heading2"/>
        <w:rPr>
          <w:sz w:val="24"/>
          <w:szCs w:val="24"/>
          <w:lang w:val="ru-RU"/>
        </w:rPr>
      </w:pPr>
    </w:p>
    <w:p w14:paraId="0DF272DC" w14:textId="77777777" w:rsidR="00016B28" w:rsidRPr="000819EA" w:rsidRDefault="00016B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0819EA">
        <w:rPr>
          <w:lang w:val="ru-RU"/>
        </w:rPr>
        <w:br w:type="page"/>
      </w:r>
    </w:p>
    <w:p w14:paraId="3C670A5A" w14:textId="7CEC3D23" w:rsidR="008629F8" w:rsidRPr="000819EA" w:rsidRDefault="008D2FB3" w:rsidP="00016B28">
      <w:pPr>
        <w:pStyle w:val="Heading1"/>
        <w:pBdr>
          <w:bottom w:val="single" w:sz="6" w:space="1" w:color="auto"/>
        </w:pBdr>
        <w:rPr>
          <w:lang w:val="ru-RU"/>
        </w:rPr>
      </w:pPr>
      <w:r w:rsidRPr="000819EA">
        <w:rPr>
          <w:lang w:val="ru-RU"/>
        </w:rPr>
        <w:lastRenderedPageBreak/>
        <w:t xml:space="preserve">Критерии оценки </w:t>
      </w:r>
    </w:p>
    <w:p w14:paraId="3AD03701" w14:textId="77777777" w:rsidR="00762857" w:rsidRPr="000819EA" w:rsidRDefault="00762857" w:rsidP="008629F8">
      <w:pPr>
        <w:spacing w:after="0" w:line="240" w:lineRule="auto"/>
        <w:rPr>
          <w:lang w:val="ru-RU"/>
        </w:rPr>
      </w:pPr>
    </w:p>
    <w:p w14:paraId="5804FB28" w14:textId="259A7073" w:rsidR="008D2FB3" w:rsidRPr="000819EA" w:rsidRDefault="000E4A4F" w:rsidP="008629F8">
      <w:pPr>
        <w:spacing w:after="0" w:line="240" w:lineRule="auto"/>
        <w:rPr>
          <w:lang w:val="ru-RU"/>
        </w:rPr>
      </w:pPr>
      <w:r w:rsidRPr="000819EA">
        <w:rPr>
          <w:lang w:val="ru-RU"/>
        </w:rPr>
        <w:t xml:space="preserve">При оценке работ будут </w:t>
      </w:r>
      <w:r w:rsidR="00C52432" w:rsidRPr="000819EA">
        <w:rPr>
          <w:lang w:val="ru-RU"/>
        </w:rPr>
        <w:t>учитываться</w:t>
      </w:r>
      <w:r w:rsidRPr="000819EA">
        <w:rPr>
          <w:lang w:val="ru-RU"/>
        </w:rPr>
        <w:t>:</w:t>
      </w:r>
    </w:p>
    <w:p w14:paraId="52240CEA" w14:textId="77777777" w:rsidR="00944858" w:rsidRPr="000819EA" w:rsidRDefault="00CF0084" w:rsidP="00944858">
      <w:pPr>
        <w:pStyle w:val="ListParagraph"/>
        <w:numPr>
          <w:ilvl w:val="0"/>
          <w:numId w:val="8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внимательность</w:t>
      </w:r>
      <w:r w:rsidR="009A07BE" w:rsidRPr="000819EA">
        <w:rPr>
          <w:lang w:val="ru-RU"/>
        </w:rPr>
        <w:t xml:space="preserve"> к данным</w:t>
      </w:r>
    </w:p>
    <w:p w14:paraId="4C104F9D" w14:textId="30D8BCED" w:rsidR="00944858" w:rsidRPr="000819EA" w:rsidRDefault="00944858" w:rsidP="00944858">
      <w:pPr>
        <w:pStyle w:val="ListParagraph"/>
        <w:numPr>
          <w:ilvl w:val="0"/>
          <w:numId w:val="8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методичность и</w:t>
      </w:r>
      <w:r w:rsidR="009A07BE" w:rsidRPr="000819EA">
        <w:rPr>
          <w:lang w:val="ru-RU"/>
        </w:rPr>
        <w:t xml:space="preserve"> последовательность </w:t>
      </w:r>
      <w:r w:rsidR="005068FE" w:rsidRPr="000819EA">
        <w:rPr>
          <w:lang w:val="ru-RU"/>
        </w:rPr>
        <w:t>выводов</w:t>
      </w:r>
    </w:p>
    <w:p w14:paraId="28CB1560" w14:textId="05D49F13" w:rsidR="00944858" w:rsidRPr="000819EA" w:rsidRDefault="006A6226" w:rsidP="00944858">
      <w:pPr>
        <w:pStyle w:val="ListParagraph"/>
        <w:numPr>
          <w:ilvl w:val="0"/>
          <w:numId w:val="8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полнот</w:t>
      </w:r>
      <w:r w:rsidR="005068FE" w:rsidRPr="000819EA">
        <w:rPr>
          <w:lang w:val="ru-RU"/>
        </w:rPr>
        <w:t>а</w:t>
      </w:r>
      <w:r w:rsidR="009A07BE" w:rsidRPr="000819EA">
        <w:rPr>
          <w:lang w:val="ru-RU"/>
        </w:rPr>
        <w:t xml:space="preserve"> и корректность решения</w:t>
      </w:r>
    </w:p>
    <w:p w14:paraId="11FFC777" w14:textId="68389F34" w:rsidR="00944858" w:rsidRPr="000819EA" w:rsidRDefault="00944858" w:rsidP="00944858">
      <w:pPr>
        <w:pStyle w:val="ListParagraph"/>
        <w:numPr>
          <w:ilvl w:val="0"/>
          <w:numId w:val="8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>аккуратность</w:t>
      </w:r>
      <w:r w:rsidR="005068FE" w:rsidRPr="000819EA">
        <w:rPr>
          <w:lang w:val="ru-RU"/>
        </w:rPr>
        <w:t xml:space="preserve"> и читаемость</w:t>
      </w:r>
      <w:r w:rsidRPr="000819EA">
        <w:rPr>
          <w:lang w:val="ru-RU"/>
        </w:rPr>
        <w:t xml:space="preserve"> </w:t>
      </w:r>
      <w:r w:rsidR="009A07BE" w:rsidRPr="000819EA">
        <w:rPr>
          <w:lang w:val="ru-RU"/>
        </w:rPr>
        <w:t>кода</w:t>
      </w:r>
    </w:p>
    <w:p w14:paraId="52D5DCAD" w14:textId="5F4082A1" w:rsidR="009102C0" w:rsidRPr="000819EA" w:rsidRDefault="00944858" w:rsidP="009102C0">
      <w:pPr>
        <w:pStyle w:val="ListParagraph"/>
        <w:numPr>
          <w:ilvl w:val="0"/>
          <w:numId w:val="8"/>
        </w:numPr>
        <w:spacing w:after="0" w:line="240" w:lineRule="auto"/>
        <w:rPr>
          <w:lang w:val="ru-RU"/>
        </w:rPr>
      </w:pPr>
      <w:r w:rsidRPr="000819EA">
        <w:rPr>
          <w:lang w:val="ru-RU"/>
        </w:rPr>
        <w:t xml:space="preserve">информативность и понятность </w:t>
      </w:r>
      <w:r w:rsidR="009A07BE" w:rsidRPr="000819EA">
        <w:rPr>
          <w:lang w:val="ru-RU"/>
        </w:rPr>
        <w:t>отчета</w:t>
      </w:r>
    </w:p>
    <w:p w14:paraId="440D6687" w14:textId="003E7EB1" w:rsidR="0059723E" w:rsidRPr="000819EA" w:rsidRDefault="0059723E" w:rsidP="0059723E">
      <w:pPr>
        <w:spacing w:after="0" w:line="240" w:lineRule="auto"/>
        <w:rPr>
          <w:lang w:val="ru-RU"/>
        </w:rPr>
      </w:pPr>
    </w:p>
    <w:p w14:paraId="04A1BC8C" w14:textId="7E6376F7" w:rsidR="00E94BF7" w:rsidRPr="000819EA" w:rsidRDefault="0059723E" w:rsidP="00016B28">
      <w:pPr>
        <w:spacing w:after="0" w:line="240" w:lineRule="auto"/>
        <w:rPr>
          <w:lang w:val="ru-RU"/>
        </w:rPr>
      </w:pPr>
      <w:r w:rsidRPr="000819EA">
        <w:rPr>
          <w:lang w:val="ru-RU"/>
        </w:rPr>
        <w:t>Значение метрики на тестовой части</w:t>
      </w:r>
      <w:r w:rsidR="005068FE" w:rsidRPr="000819EA">
        <w:rPr>
          <w:lang w:val="ru-RU"/>
        </w:rPr>
        <w:t xml:space="preserve"> («</w:t>
      </w:r>
      <w:r w:rsidR="005068FE" w:rsidRPr="000819EA">
        <w:t>submission</w:t>
      </w:r>
      <w:r w:rsidR="005068FE" w:rsidRPr="000819EA">
        <w:rPr>
          <w:lang w:val="ru-RU"/>
        </w:rPr>
        <w:t>»)</w:t>
      </w:r>
      <w:r w:rsidRPr="000819EA">
        <w:rPr>
          <w:lang w:val="ru-RU"/>
        </w:rPr>
        <w:t xml:space="preserve"> </w:t>
      </w:r>
      <w:r w:rsidR="005068FE" w:rsidRPr="000819EA">
        <w:rPr>
          <w:lang w:val="ru-RU"/>
        </w:rPr>
        <w:t xml:space="preserve">при проверке будет учитываться в последнюю очередь, но будет выполнять функции </w:t>
      </w:r>
      <w:r w:rsidRPr="000819EA">
        <w:rPr>
          <w:lang w:val="ru-RU"/>
        </w:rPr>
        <w:t>ориентира</w:t>
      </w:r>
      <w:r w:rsidR="00E94BF7" w:rsidRPr="000819EA">
        <w:rPr>
          <w:lang w:val="ru-RU"/>
        </w:rPr>
        <w:t>. Результаты будут опубликованы после сбора всех решений.</w:t>
      </w:r>
    </w:p>
    <w:p w14:paraId="6D41E307" w14:textId="6E93ED10" w:rsidR="002F329B" w:rsidRPr="000819EA" w:rsidRDefault="002F329B" w:rsidP="00614B64">
      <w:pPr>
        <w:pStyle w:val="Heading1"/>
        <w:pBdr>
          <w:bottom w:val="single" w:sz="6" w:space="1" w:color="auto"/>
        </w:pBdr>
        <w:rPr>
          <w:lang w:val="ru-RU"/>
        </w:rPr>
      </w:pPr>
      <w:r w:rsidRPr="000819EA">
        <w:rPr>
          <w:lang w:val="ru-RU"/>
        </w:rPr>
        <w:t xml:space="preserve">Обратная связь и вопросы </w:t>
      </w:r>
    </w:p>
    <w:p w14:paraId="13AF7BF5" w14:textId="77777777" w:rsidR="002F329B" w:rsidRPr="000819EA" w:rsidRDefault="002F329B" w:rsidP="00614B64">
      <w:pPr>
        <w:spacing w:after="0"/>
        <w:rPr>
          <w:lang w:val="ru-RU"/>
        </w:rPr>
      </w:pPr>
    </w:p>
    <w:p w14:paraId="0292896D" w14:textId="4F85969A" w:rsidR="00F25B7F" w:rsidRPr="000819EA" w:rsidRDefault="005068FE" w:rsidP="00614B64">
      <w:pPr>
        <w:spacing w:after="0"/>
        <w:rPr>
          <w:lang w:val="ru-RU"/>
        </w:rPr>
      </w:pPr>
      <w:r w:rsidRPr="000819EA">
        <w:rPr>
          <w:lang w:val="ru-RU"/>
        </w:rPr>
        <w:t>В</w:t>
      </w:r>
      <w:r w:rsidR="003D4267" w:rsidRPr="000819EA">
        <w:rPr>
          <w:lang w:val="ru-RU"/>
        </w:rPr>
        <w:t xml:space="preserve">опросы по кейсу </w:t>
      </w:r>
      <w:r w:rsidR="00F25B7F" w:rsidRPr="000819EA">
        <w:rPr>
          <w:lang w:val="ru-RU"/>
        </w:rPr>
        <w:t xml:space="preserve">пишите на платформе. Там же будут публиковаться ответы, о чем вы будете получать уведомления </w:t>
      </w:r>
      <w:r w:rsidRPr="000819EA">
        <w:rPr>
          <w:lang w:val="ru-RU"/>
        </w:rPr>
        <w:t xml:space="preserve">по </w:t>
      </w:r>
      <w:r w:rsidR="00F25B7F" w:rsidRPr="000819EA">
        <w:t>email</w:t>
      </w:r>
      <w:r w:rsidR="00F25B7F" w:rsidRPr="000819EA">
        <w:rPr>
          <w:lang w:val="ru-RU"/>
        </w:rPr>
        <w:t xml:space="preserve">. В случае форс-мажора пишите на </w:t>
      </w:r>
      <w:r w:rsidR="009E38F6" w:rsidRPr="000819EA">
        <w:rPr>
          <w:lang w:val="ru-RU"/>
        </w:rPr>
        <w:t xml:space="preserve">наш </w:t>
      </w:r>
      <w:r w:rsidR="00F25B7F" w:rsidRPr="000819EA">
        <w:rPr>
          <w:lang w:val="ru-RU"/>
        </w:rPr>
        <w:t xml:space="preserve">почтовый ящик </w:t>
      </w:r>
      <w:r w:rsidR="009E38F6" w:rsidRPr="000819EA">
        <w:t>Data</w:t>
      </w:r>
      <w:r w:rsidR="009E38F6" w:rsidRPr="000819EA">
        <w:rPr>
          <w:lang w:val="ru-RU"/>
        </w:rPr>
        <w:t xml:space="preserve"> </w:t>
      </w:r>
      <w:r w:rsidR="009E38F6" w:rsidRPr="000819EA">
        <w:t>Science</w:t>
      </w:r>
      <w:r w:rsidR="009E38F6" w:rsidRPr="000819EA">
        <w:rPr>
          <w:lang w:val="ru-RU"/>
        </w:rPr>
        <w:t>:</w:t>
      </w:r>
      <w:r w:rsidR="00401E47" w:rsidRPr="000819EA">
        <w:rPr>
          <w:lang w:val="ru-RU"/>
        </w:rPr>
        <w:br/>
      </w:r>
      <w:hyperlink r:id="rId12" w:history="1">
        <w:r w:rsidR="00F25B7F" w:rsidRPr="000819EA">
          <w:rPr>
            <w:rStyle w:val="Hyperlink"/>
          </w:rPr>
          <w:t>ds</w:t>
        </w:r>
        <w:r w:rsidR="00F25B7F" w:rsidRPr="000819EA">
          <w:rPr>
            <w:rStyle w:val="Hyperlink"/>
            <w:lang w:val="ru-RU"/>
          </w:rPr>
          <w:t>_</w:t>
        </w:r>
        <w:r w:rsidR="00F25B7F" w:rsidRPr="000819EA">
          <w:rPr>
            <w:rStyle w:val="Hyperlink"/>
          </w:rPr>
          <w:t>drp</w:t>
        </w:r>
        <w:r w:rsidR="00F25B7F" w:rsidRPr="000819EA">
          <w:rPr>
            <w:rStyle w:val="Hyperlink"/>
            <w:lang w:val="ru-RU"/>
          </w:rPr>
          <w:t>@</w:t>
        </w:r>
        <w:r w:rsidR="00F25B7F" w:rsidRPr="000819EA">
          <w:rPr>
            <w:rStyle w:val="Hyperlink"/>
          </w:rPr>
          <w:t>gazprom</w:t>
        </w:r>
        <w:r w:rsidR="00F25B7F" w:rsidRPr="000819EA">
          <w:rPr>
            <w:rStyle w:val="Hyperlink"/>
            <w:lang w:val="ru-RU"/>
          </w:rPr>
          <w:t>-</w:t>
        </w:r>
        <w:r w:rsidR="00F25B7F" w:rsidRPr="000819EA">
          <w:rPr>
            <w:rStyle w:val="Hyperlink"/>
          </w:rPr>
          <w:t>neft</w:t>
        </w:r>
        <w:r w:rsidR="00F25B7F" w:rsidRPr="000819EA">
          <w:rPr>
            <w:rStyle w:val="Hyperlink"/>
            <w:lang w:val="ru-RU"/>
          </w:rPr>
          <w:t>.</w:t>
        </w:r>
        <w:r w:rsidR="00F25B7F" w:rsidRPr="000819EA">
          <w:rPr>
            <w:rStyle w:val="Hyperlink"/>
          </w:rPr>
          <w:t>ru</w:t>
        </w:r>
      </w:hyperlink>
    </w:p>
    <w:p w14:paraId="793ADB21" w14:textId="77777777" w:rsidR="00E857D1" w:rsidRPr="000819EA" w:rsidRDefault="008629F8" w:rsidP="00E857D1">
      <w:pPr>
        <w:pStyle w:val="Heading1"/>
        <w:pBdr>
          <w:bottom w:val="single" w:sz="6" w:space="1" w:color="auto"/>
        </w:pBdr>
        <w:rPr>
          <w:lang w:val="ru-RU"/>
        </w:rPr>
      </w:pPr>
      <w:bookmarkStart w:id="3" w:name="_Прочие_комментарии"/>
      <w:bookmarkEnd w:id="3"/>
      <w:r w:rsidRPr="000819EA">
        <w:rPr>
          <w:lang w:val="ru-RU"/>
        </w:rPr>
        <w:t>Прочие комментарии</w:t>
      </w:r>
    </w:p>
    <w:p w14:paraId="61F58875" w14:textId="77777777" w:rsidR="00E857D1" w:rsidRPr="000819EA" w:rsidRDefault="00E857D1" w:rsidP="00E857D1">
      <w:pPr>
        <w:rPr>
          <w:lang w:val="ru-RU"/>
        </w:rPr>
      </w:pPr>
      <w:r w:rsidRPr="000819EA">
        <w:rPr>
          <w:lang w:val="ru-RU"/>
        </w:rPr>
        <w:br/>
        <w:t xml:space="preserve">Для чтения </w:t>
      </w:r>
      <w:r w:rsidR="00944858" w:rsidRPr="000819EA">
        <w:rPr>
          <w:rFonts w:ascii="Courier New" w:hAnsi="Courier New" w:cs="Courier New"/>
          <w:lang w:val="ru-RU"/>
        </w:rPr>
        <w:t>.</w:t>
      </w:r>
      <w:r w:rsidR="00944858" w:rsidRPr="000819EA">
        <w:rPr>
          <w:rFonts w:ascii="Courier New" w:hAnsi="Courier New" w:cs="Courier New"/>
        </w:rPr>
        <w:t>parquet</w:t>
      </w:r>
      <w:r w:rsidR="00944858" w:rsidRPr="000819EA">
        <w:rPr>
          <w:lang w:val="ru-RU"/>
        </w:rPr>
        <w:t xml:space="preserve"> </w:t>
      </w:r>
      <w:r w:rsidRPr="000819EA">
        <w:rPr>
          <w:lang w:val="ru-RU"/>
        </w:rPr>
        <w:t xml:space="preserve">файлов вам понадобиться </w:t>
      </w:r>
      <w:r w:rsidRPr="000819EA">
        <w:rPr>
          <w:rFonts w:ascii="Courier New" w:hAnsi="Courier New" w:cs="Courier New"/>
        </w:rPr>
        <w:t>pyarrow</w:t>
      </w:r>
      <w:r w:rsidRPr="000819EA">
        <w:rPr>
          <w:lang w:val="ru-RU"/>
        </w:rPr>
        <w:t xml:space="preserve"> </w:t>
      </w:r>
    </w:p>
    <w:p w14:paraId="2380D9EE" w14:textId="44ACBE0B" w:rsidR="00E857D1" w:rsidRPr="000819EA" w:rsidRDefault="00C74700" w:rsidP="00E857D1">
      <w:pPr>
        <w:rPr>
          <w:rFonts w:ascii="Courier New" w:hAnsi="Courier New" w:cs="Courier New"/>
        </w:rPr>
      </w:pPr>
      <w:r w:rsidRPr="000819EA">
        <w:rPr>
          <w:rFonts w:ascii="Courier New" w:hAnsi="Courier New" w:cs="Courier New"/>
        </w:rPr>
        <w:t>conda install -c conda-forge pyarrow</w:t>
      </w:r>
    </w:p>
    <w:p w14:paraId="213548BE" w14:textId="77777777" w:rsidR="00E857D1" w:rsidRPr="000819EA" w:rsidRDefault="00E857D1" w:rsidP="00E857D1">
      <w:r w:rsidRPr="000819EA">
        <w:rPr>
          <w:lang w:val="ru-RU"/>
        </w:rPr>
        <w:t>затем</w:t>
      </w:r>
      <w:r w:rsidRPr="000819EA">
        <w:t xml:space="preserve"> </w:t>
      </w:r>
    </w:p>
    <w:p w14:paraId="14346D3A" w14:textId="3FD56DFD" w:rsidR="00E857D1" w:rsidRPr="000819EA" w:rsidRDefault="00E857D1" w:rsidP="00E857D1">
      <w:pPr>
        <w:rPr>
          <w:rFonts w:ascii="Courier New" w:hAnsi="Courier New" w:cs="Courier New"/>
        </w:rPr>
      </w:pPr>
      <w:r w:rsidRPr="000819EA">
        <w:rPr>
          <w:rFonts w:ascii="Courier New" w:hAnsi="Courier New" w:cs="Courier New"/>
        </w:rPr>
        <w:t>pandas.read_parquet(‘data.parquet’)</w:t>
      </w:r>
    </w:p>
    <w:p w14:paraId="1AEF9793" w14:textId="77777777" w:rsidR="000819EA" w:rsidRPr="00BD0F9E" w:rsidRDefault="000819EA" w:rsidP="00E8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53010A" w14:textId="4E37E909" w:rsidR="00C74700" w:rsidRPr="000819EA" w:rsidRDefault="00C74700" w:rsidP="00E8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0819E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  <w:t xml:space="preserve">Удачи! </w:t>
      </w:r>
    </w:p>
    <w:p w14:paraId="3A4F197F" w14:textId="779602AE" w:rsidR="00095771" w:rsidRPr="00016B28" w:rsidRDefault="00525CA9" w:rsidP="00016B28">
      <w:pPr>
        <w:rPr>
          <w:rFonts w:ascii="Courier New" w:hAnsi="Courier New" w:cs="Courier New"/>
        </w:rPr>
      </w:pPr>
      <w:r w:rsidRPr="000819EA">
        <w:rPr>
          <w:noProof/>
        </w:rPr>
        <w:drawing>
          <wp:inline distT="0" distB="0" distL="0" distR="0" wp14:anchorId="69E7F052" wp14:editId="5A935F3C">
            <wp:extent cx="6286500" cy="2514600"/>
            <wp:effectExtent l="0" t="0" r="0" b="0"/>
            <wp:docPr id="2" name="Рисунок 2" descr="Скачать обои город, люди, фантастика, Tomorrowland, Земля будущего, раздел  фильмы в разрешении 2560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обои город, люди, фантастика, Tomorrowland, Земля будущего, раздел  фильмы в разрешении 2560x10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771" w:rsidRPr="00016B28" w:rsidSect="009314A9">
      <w:pgSz w:w="12240" w:h="15840"/>
      <w:pgMar w:top="1440" w:right="90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19B7B" w14:textId="77777777" w:rsidR="007B1640" w:rsidRDefault="007B1640" w:rsidP="002327D8">
      <w:pPr>
        <w:spacing w:after="0" w:line="240" w:lineRule="auto"/>
      </w:pPr>
      <w:r>
        <w:separator/>
      </w:r>
    </w:p>
  </w:endnote>
  <w:endnote w:type="continuationSeparator" w:id="0">
    <w:p w14:paraId="0193DB5C" w14:textId="77777777" w:rsidR="007B1640" w:rsidRDefault="007B1640" w:rsidP="0023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10D06" w14:textId="77777777" w:rsidR="007B1640" w:rsidRDefault="007B1640" w:rsidP="002327D8">
      <w:pPr>
        <w:spacing w:after="0" w:line="240" w:lineRule="auto"/>
      </w:pPr>
      <w:r>
        <w:separator/>
      </w:r>
    </w:p>
  </w:footnote>
  <w:footnote w:type="continuationSeparator" w:id="0">
    <w:p w14:paraId="5B770B33" w14:textId="77777777" w:rsidR="007B1640" w:rsidRDefault="007B1640" w:rsidP="0023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0C39"/>
    <w:multiLevelType w:val="hybridMultilevel"/>
    <w:tmpl w:val="FD8A2F7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82292C"/>
    <w:multiLevelType w:val="hybridMultilevel"/>
    <w:tmpl w:val="ED1021E4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57157"/>
    <w:multiLevelType w:val="hybridMultilevel"/>
    <w:tmpl w:val="5B1C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044A0"/>
    <w:multiLevelType w:val="hybridMultilevel"/>
    <w:tmpl w:val="FD8A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7916"/>
    <w:multiLevelType w:val="hybridMultilevel"/>
    <w:tmpl w:val="066C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6FD4"/>
    <w:multiLevelType w:val="hybridMultilevel"/>
    <w:tmpl w:val="BA4A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C1E5B"/>
    <w:multiLevelType w:val="hybridMultilevel"/>
    <w:tmpl w:val="5C5C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124AD"/>
    <w:multiLevelType w:val="hybridMultilevel"/>
    <w:tmpl w:val="66E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83C19"/>
    <w:multiLevelType w:val="hybridMultilevel"/>
    <w:tmpl w:val="FD8A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134EA"/>
    <w:multiLevelType w:val="hybridMultilevel"/>
    <w:tmpl w:val="C2E2124A"/>
    <w:lvl w:ilvl="0" w:tplc="9334B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0503C"/>
    <w:multiLevelType w:val="hybridMultilevel"/>
    <w:tmpl w:val="CC2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65CD6"/>
    <w:multiLevelType w:val="hybridMultilevel"/>
    <w:tmpl w:val="ED78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удрявцев Никита Дмитриевич">
    <w15:presenceInfo w15:providerId="None" w15:userId="Кудрявцев Никита Дмитри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70"/>
    <w:rsid w:val="00013CD0"/>
    <w:rsid w:val="00016B28"/>
    <w:rsid w:val="00043887"/>
    <w:rsid w:val="000701DF"/>
    <w:rsid w:val="00075FDF"/>
    <w:rsid w:val="000819EA"/>
    <w:rsid w:val="00095771"/>
    <w:rsid w:val="000D539C"/>
    <w:rsid w:val="000E4A4F"/>
    <w:rsid w:val="000F0458"/>
    <w:rsid w:val="00113CE8"/>
    <w:rsid w:val="00120CE5"/>
    <w:rsid w:val="001742C5"/>
    <w:rsid w:val="00195839"/>
    <w:rsid w:val="001A70A8"/>
    <w:rsid w:val="002327D8"/>
    <w:rsid w:val="0023711E"/>
    <w:rsid w:val="002374EC"/>
    <w:rsid w:val="00276478"/>
    <w:rsid w:val="002A22F5"/>
    <w:rsid w:val="002A732B"/>
    <w:rsid w:val="002F329B"/>
    <w:rsid w:val="002F4390"/>
    <w:rsid w:val="00336A8D"/>
    <w:rsid w:val="003806B7"/>
    <w:rsid w:val="0039640F"/>
    <w:rsid w:val="003B5D4A"/>
    <w:rsid w:val="003C122D"/>
    <w:rsid w:val="003D4267"/>
    <w:rsid w:val="003D6E2F"/>
    <w:rsid w:val="003E2CD7"/>
    <w:rsid w:val="00401E47"/>
    <w:rsid w:val="0041624D"/>
    <w:rsid w:val="00420273"/>
    <w:rsid w:val="00426170"/>
    <w:rsid w:val="004335C6"/>
    <w:rsid w:val="0049330B"/>
    <w:rsid w:val="004F7D35"/>
    <w:rsid w:val="005068FE"/>
    <w:rsid w:val="005205BC"/>
    <w:rsid w:val="00525CA9"/>
    <w:rsid w:val="00536169"/>
    <w:rsid w:val="00540BA2"/>
    <w:rsid w:val="0059723E"/>
    <w:rsid w:val="005B29D6"/>
    <w:rsid w:val="005B3EE5"/>
    <w:rsid w:val="005B584C"/>
    <w:rsid w:val="005C472D"/>
    <w:rsid w:val="005E5B43"/>
    <w:rsid w:val="005E5F49"/>
    <w:rsid w:val="005F7ABC"/>
    <w:rsid w:val="00614B64"/>
    <w:rsid w:val="00630326"/>
    <w:rsid w:val="00652F9B"/>
    <w:rsid w:val="00680D33"/>
    <w:rsid w:val="006827D6"/>
    <w:rsid w:val="006A3D30"/>
    <w:rsid w:val="006A6226"/>
    <w:rsid w:val="006B03AD"/>
    <w:rsid w:val="006E190D"/>
    <w:rsid w:val="006F7B20"/>
    <w:rsid w:val="0071132F"/>
    <w:rsid w:val="00722789"/>
    <w:rsid w:val="007263DF"/>
    <w:rsid w:val="00757A7C"/>
    <w:rsid w:val="00762857"/>
    <w:rsid w:val="00773E56"/>
    <w:rsid w:val="00774A53"/>
    <w:rsid w:val="00781C21"/>
    <w:rsid w:val="00795346"/>
    <w:rsid w:val="00796C8B"/>
    <w:rsid w:val="007B1640"/>
    <w:rsid w:val="007C1B89"/>
    <w:rsid w:val="007C2E37"/>
    <w:rsid w:val="007C6DBF"/>
    <w:rsid w:val="007D5AC8"/>
    <w:rsid w:val="007E5EA5"/>
    <w:rsid w:val="00810B03"/>
    <w:rsid w:val="00816F9B"/>
    <w:rsid w:val="0083297B"/>
    <w:rsid w:val="00843B6C"/>
    <w:rsid w:val="0085194A"/>
    <w:rsid w:val="008629F8"/>
    <w:rsid w:val="00882F9F"/>
    <w:rsid w:val="00891898"/>
    <w:rsid w:val="008A1BF2"/>
    <w:rsid w:val="008B331E"/>
    <w:rsid w:val="008B75FE"/>
    <w:rsid w:val="008D1933"/>
    <w:rsid w:val="008D2FB3"/>
    <w:rsid w:val="008E25B7"/>
    <w:rsid w:val="008E5518"/>
    <w:rsid w:val="009102C0"/>
    <w:rsid w:val="00912CC8"/>
    <w:rsid w:val="009314A9"/>
    <w:rsid w:val="00933930"/>
    <w:rsid w:val="00944858"/>
    <w:rsid w:val="00952013"/>
    <w:rsid w:val="00966762"/>
    <w:rsid w:val="00972808"/>
    <w:rsid w:val="0098056B"/>
    <w:rsid w:val="00994A1F"/>
    <w:rsid w:val="009A07BE"/>
    <w:rsid w:val="009A2431"/>
    <w:rsid w:val="009A6D20"/>
    <w:rsid w:val="009C52AA"/>
    <w:rsid w:val="009C64DC"/>
    <w:rsid w:val="009E38F6"/>
    <w:rsid w:val="00A26369"/>
    <w:rsid w:val="00AB40E2"/>
    <w:rsid w:val="00AC3492"/>
    <w:rsid w:val="00AF7AE8"/>
    <w:rsid w:val="00B25BA7"/>
    <w:rsid w:val="00B757C3"/>
    <w:rsid w:val="00B913B2"/>
    <w:rsid w:val="00B93785"/>
    <w:rsid w:val="00BD0F9E"/>
    <w:rsid w:val="00C10A36"/>
    <w:rsid w:val="00C1648D"/>
    <w:rsid w:val="00C24F2F"/>
    <w:rsid w:val="00C52432"/>
    <w:rsid w:val="00C5546F"/>
    <w:rsid w:val="00C74700"/>
    <w:rsid w:val="00C7652C"/>
    <w:rsid w:val="00CC02B2"/>
    <w:rsid w:val="00CC0545"/>
    <w:rsid w:val="00CD5670"/>
    <w:rsid w:val="00CD6651"/>
    <w:rsid w:val="00CD6990"/>
    <w:rsid w:val="00CF0084"/>
    <w:rsid w:val="00CF24FE"/>
    <w:rsid w:val="00D1107E"/>
    <w:rsid w:val="00D332CD"/>
    <w:rsid w:val="00D37999"/>
    <w:rsid w:val="00D42FF7"/>
    <w:rsid w:val="00D47091"/>
    <w:rsid w:val="00D54085"/>
    <w:rsid w:val="00D65250"/>
    <w:rsid w:val="00D65620"/>
    <w:rsid w:val="00D923D0"/>
    <w:rsid w:val="00D93890"/>
    <w:rsid w:val="00DB2458"/>
    <w:rsid w:val="00DB28EE"/>
    <w:rsid w:val="00DB3B20"/>
    <w:rsid w:val="00DC33D9"/>
    <w:rsid w:val="00E02AB9"/>
    <w:rsid w:val="00E1235F"/>
    <w:rsid w:val="00E55E44"/>
    <w:rsid w:val="00E74707"/>
    <w:rsid w:val="00E857D1"/>
    <w:rsid w:val="00E94BF7"/>
    <w:rsid w:val="00EC6060"/>
    <w:rsid w:val="00ED1ADD"/>
    <w:rsid w:val="00F168F0"/>
    <w:rsid w:val="00F25B7F"/>
    <w:rsid w:val="00F57C16"/>
    <w:rsid w:val="00F93241"/>
    <w:rsid w:val="00FA597F"/>
    <w:rsid w:val="00FD2D20"/>
    <w:rsid w:val="00FE3DCA"/>
    <w:rsid w:val="00F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9F10"/>
  <w15:docId w15:val="{2613310E-2D9C-4B53-8BE7-C71EF76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2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D8"/>
  </w:style>
  <w:style w:type="paragraph" w:styleId="Footer">
    <w:name w:val="footer"/>
    <w:basedOn w:val="Normal"/>
    <w:link w:val="FooterChar"/>
    <w:uiPriority w:val="99"/>
    <w:unhideWhenUsed/>
    <w:rsid w:val="0023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D8"/>
  </w:style>
  <w:style w:type="character" w:styleId="FollowedHyperlink">
    <w:name w:val="FollowedHyperlink"/>
    <w:basedOn w:val="DefaultParagraphFont"/>
    <w:uiPriority w:val="99"/>
    <w:semiHidden/>
    <w:unhideWhenUsed/>
    <w:rsid w:val="004F7D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77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95771"/>
  </w:style>
  <w:style w:type="character" w:customStyle="1" w:styleId="s">
    <w:name w:val="s"/>
    <w:basedOn w:val="DefaultParagraphFont"/>
    <w:rsid w:val="00095771"/>
  </w:style>
  <w:style w:type="character" w:customStyle="1" w:styleId="p">
    <w:name w:val="p"/>
    <w:basedOn w:val="DefaultParagraphFont"/>
    <w:rsid w:val="00095771"/>
  </w:style>
  <w:style w:type="character" w:customStyle="1" w:styleId="mf">
    <w:name w:val="mf"/>
    <w:basedOn w:val="DefaultParagraphFont"/>
    <w:rsid w:val="00095771"/>
  </w:style>
  <w:style w:type="character" w:customStyle="1" w:styleId="mi">
    <w:name w:val="mi"/>
    <w:basedOn w:val="DefaultParagraphFont"/>
    <w:rsid w:val="00095771"/>
  </w:style>
  <w:style w:type="character" w:customStyle="1" w:styleId="c1">
    <w:name w:val="c1"/>
    <w:basedOn w:val="DefaultParagraphFont"/>
    <w:rsid w:val="00095771"/>
  </w:style>
  <w:style w:type="character" w:customStyle="1" w:styleId="Heading2Char">
    <w:name w:val="Heading 2 Char"/>
    <w:basedOn w:val="DefaultParagraphFont"/>
    <w:link w:val="Heading2"/>
    <w:uiPriority w:val="9"/>
    <w:rsid w:val="00682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F7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s_drp@gazprom-neft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692CF-B88E-453B-B2B4-EBCA6109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Kudryavtsev</dc:creator>
  <cp:keywords/>
  <dc:description/>
  <cp:lastModifiedBy>Кудрявцев Никита Дмитриевич</cp:lastModifiedBy>
  <cp:revision>6</cp:revision>
  <dcterms:created xsi:type="dcterms:W3CDTF">2021-09-30T13:44:00Z</dcterms:created>
  <dcterms:modified xsi:type="dcterms:W3CDTF">2021-10-29T18:37:00Z</dcterms:modified>
</cp:coreProperties>
</file>